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41B" w:rsidRDefault="002430E9" w:rsidP="006C6E05">
      <w:pPr>
        <w:jc w:val="center"/>
        <w:rPr>
          <w:ins w:id="0" w:author="DSYim" w:date="2018-10-18T15:42:00Z"/>
          <w:sz w:val="24"/>
        </w:rPr>
      </w:pPr>
      <w:ins w:id="1" w:author="DSYim" w:date="2018-10-18T15:35:00Z">
        <w:r>
          <w:rPr>
            <w:rFonts w:hint="eastAsia"/>
            <w:sz w:val="24"/>
          </w:rPr>
          <w:t xml:space="preserve">5. </w:t>
        </w:r>
      </w:ins>
      <w:r w:rsidR="006C6E05" w:rsidRPr="006C6E05">
        <w:rPr>
          <w:rFonts w:hint="eastAsia"/>
          <w:sz w:val="24"/>
        </w:rPr>
        <w:t>일반 ADVAN을 이용한 control stream의</w:t>
      </w:r>
      <w:r w:rsidR="006C6E05">
        <w:rPr>
          <w:rFonts w:hint="eastAsia"/>
          <w:sz w:val="24"/>
        </w:rPr>
        <w:t xml:space="preserve"> 코딩</w:t>
      </w:r>
    </w:p>
    <w:p w:rsidR="00461390" w:rsidRDefault="00461390" w:rsidP="006C6E05">
      <w:pPr>
        <w:jc w:val="center"/>
        <w:rPr>
          <w:sz w:val="24"/>
        </w:rPr>
      </w:pPr>
      <w:commentRangeStart w:id="2"/>
      <w:ins w:id="3" w:author="DSYim" w:date="2018-10-18T15:42:00Z">
        <w:r>
          <w:rPr>
            <w:rFonts w:hint="eastAsia"/>
            <w:sz w:val="24"/>
          </w:rPr>
          <w:t>표2</w:t>
        </w:r>
        <w:r w:rsidR="00DA138E">
          <w:rPr>
            <w:rFonts w:hint="eastAsia"/>
            <w:sz w:val="24"/>
          </w:rPr>
          <w:t xml:space="preserve"> </w:t>
        </w:r>
        <w:r>
          <w:rPr>
            <w:rFonts w:hint="eastAsia"/>
            <w:sz w:val="24"/>
          </w:rPr>
          <w:t>내용</w:t>
        </w:r>
      </w:ins>
      <w:ins w:id="4" w:author="DSYim" w:date="2018-10-18T15:43:00Z">
        <w:r>
          <w:rPr>
            <w:rFonts w:hint="eastAsia"/>
            <w:sz w:val="24"/>
          </w:rPr>
          <w:t>의 참고문헌이 있나요?</w:t>
        </w:r>
        <w:r>
          <w:rPr>
            <w:sz w:val="24"/>
          </w:rPr>
          <w:t xml:space="preserve"> </w:t>
        </w:r>
        <w:r>
          <w:rPr>
            <w:rFonts w:hint="eastAsia"/>
            <w:sz w:val="24"/>
          </w:rPr>
          <w:t>없나요?</w:t>
        </w:r>
        <w:r>
          <w:rPr>
            <w:sz w:val="24"/>
          </w:rPr>
          <w:t xml:space="preserve"> </w:t>
        </w:r>
        <w:r>
          <w:rPr>
            <w:rFonts w:hint="eastAsia"/>
            <w:sz w:val="24"/>
          </w:rPr>
          <w:t>있다면</w:t>
        </w:r>
        <w:r>
          <w:rPr>
            <w:sz w:val="24"/>
          </w:rPr>
          <w:t xml:space="preserve"> </w:t>
        </w:r>
        <w:r>
          <w:rPr>
            <w:rFonts w:hint="eastAsia"/>
            <w:sz w:val="24"/>
          </w:rPr>
          <w:t>달아주세요.</w:t>
        </w:r>
        <w:r>
          <w:rPr>
            <w:sz w:val="24"/>
          </w:rPr>
          <w:t xml:space="preserve"> </w:t>
        </w:r>
        <w:r>
          <w:rPr>
            <w:rFonts w:hint="eastAsia"/>
            <w:sz w:val="24"/>
          </w:rPr>
          <w:t>없다면 그렇게 쓴 근거는 무엇인가요?</w:t>
        </w:r>
      </w:ins>
      <w:commentRangeEnd w:id="2"/>
      <w:r w:rsidR="00984137">
        <w:rPr>
          <w:rStyle w:val="a6"/>
        </w:rPr>
        <w:commentReference w:id="2"/>
      </w:r>
    </w:p>
    <w:p w:rsidR="006C6E05" w:rsidRDefault="006C6E05" w:rsidP="00EF5DB0">
      <w:r>
        <w:rPr>
          <w:rFonts w:hint="eastAsia"/>
        </w:rPr>
        <w:t xml:space="preserve">일반 ADVAN은 사용자가 직접 모델을 정의하고, </w:t>
      </w:r>
      <w:ins w:id="6" w:author="DSYim" w:date="2018-10-18T15:35:00Z">
        <w:r w:rsidR="002430E9">
          <w:rPr>
            <w:rFonts w:hint="eastAsia"/>
          </w:rPr>
          <w:t>서브루틴</w:t>
        </w:r>
      </w:ins>
      <w:del w:id="7" w:author="DSYim" w:date="2018-10-18T15:35:00Z">
        <w:r w:rsidDel="002430E9">
          <w:rPr>
            <w:rFonts w:hint="eastAsia"/>
          </w:rPr>
          <w:delText xml:space="preserve">subroutine </w:delText>
        </w:r>
      </w:del>
      <w:r>
        <w:rPr>
          <w:rFonts w:hint="eastAsia"/>
        </w:rPr>
        <w:t xml:space="preserve">을 </w:t>
      </w:r>
      <w:r w:rsidR="004A40EF">
        <w:rPr>
          <w:rFonts w:hint="eastAsia"/>
        </w:rPr>
        <w:t>작성할</w:t>
      </w:r>
      <w:r>
        <w:rPr>
          <w:rFonts w:hint="eastAsia"/>
        </w:rPr>
        <w:t xml:space="preserve"> 수 있다. $MODEL </w:t>
      </w:r>
      <w:r w:rsidR="00411C00">
        <w:rPr>
          <w:rFonts w:hint="eastAsia"/>
        </w:rPr>
        <w:t>구문을</w:t>
      </w:r>
      <w:r>
        <w:rPr>
          <w:rFonts w:hint="eastAsia"/>
        </w:rPr>
        <w:t xml:space="preserve"> </w:t>
      </w:r>
      <w:r w:rsidR="00411C00">
        <w:rPr>
          <w:rFonts w:hint="eastAsia"/>
        </w:rPr>
        <w:t>사</w:t>
      </w:r>
      <w:r>
        <w:rPr>
          <w:rFonts w:hint="eastAsia"/>
        </w:rPr>
        <w:t xml:space="preserve">용하여 </w:t>
      </w:r>
      <w:r w:rsidR="00154AB1">
        <w:rPr>
          <w:rFonts w:hint="eastAsia"/>
        </w:rPr>
        <w:t>사용자가 원하는 만큼 999</w:t>
      </w:r>
      <w:r w:rsidR="00A16128">
        <w:rPr>
          <w:rFonts w:hint="eastAsia"/>
        </w:rPr>
        <w:t>개까지</w:t>
      </w:r>
      <w:r w:rsidR="00154AB1">
        <w:rPr>
          <w:rFonts w:hint="eastAsia"/>
        </w:rPr>
        <w:t xml:space="preserve"> 구획을 만들 수 있다. 일반 </w:t>
      </w:r>
      <w:r w:rsidR="00411C00">
        <w:rPr>
          <w:rFonts w:hint="eastAsia"/>
        </w:rPr>
        <w:t>비선형 모델(</w:t>
      </w:r>
      <w:r w:rsidR="00154AB1">
        <w:rPr>
          <w:rFonts w:hint="eastAsia"/>
        </w:rPr>
        <w:t>ADVAN</w:t>
      </w:r>
      <w:r w:rsidR="00411C00">
        <w:rPr>
          <w:rFonts w:hint="eastAsia"/>
        </w:rPr>
        <w:t xml:space="preserve"> 6,8,9,13)</w:t>
      </w:r>
      <w:r w:rsidR="00154AB1">
        <w:rPr>
          <w:rFonts w:hint="eastAsia"/>
        </w:rPr>
        <w:t>에서는 $PK</w:t>
      </w:r>
      <w:r w:rsidR="00FC3250">
        <w:rPr>
          <w:rFonts w:hint="eastAsia"/>
        </w:rPr>
        <w:t xml:space="preserve">구문 </w:t>
      </w:r>
      <w:r w:rsidR="00411C00">
        <w:rPr>
          <w:rFonts w:hint="eastAsia"/>
        </w:rPr>
        <w:t xml:space="preserve">다음에 $DES구문을 사용하여 모델에서 각 구획의 </w:t>
      </w:r>
      <w:proofErr w:type="spellStart"/>
      <w:r w:rsidR="00411C00">
        <w:rPr>
          <w:rFonts w:hint="eastAsia"/>
        </w:rPr>
        <w:t>내부값</w:t>
      </w:r>
      <w:proofErr w:type="spellEnd"/>
      <w:r w:rsidR="00411C00">
        <w:rPr>
          <w:rFonts w:hint="eastAsia"/>
        </w:rPr>
        <w:t>(질량, 농도, 효과</w:t>
      </w:r>
      <w:ins w:id="8" w:author="DSYim" w:date="2018-10-18T15:36:00Z">
        <w:r w:rsidR="002430E9">
          <w:rPr>
            <w:rFonts w:hint="eastAsia"/>
          </w:rPr>
          <w:t xml:space="preserve"> 등</w:t>
        </w:r>
      </w:ins>
      <w:r w:rsidR="00411C00">
        <w:rPr>
          <w:rFonts w:hint="eastAsia"/>
        </w:rPr>
        <w:t>)의 즉각적인 변화율을 표현할 수 있다. 일반 선형 모델(ADVAN 5,7)은 구획 사이의 1차</w:t>
      </w:r>
      <w:ins w:id="9" w:author="DSYim" w:date="2018-10-18T15:36:00Z">
        <w:r w:rsidR="002430E9">
          <w:rPr>
            <w:rFonts w:hint="eastAsia"/>
          </w:rPr>
          <w:t>식(first-order kinetics)에 따른</w:t>
        </w:r>
      </w:ins>
      <w:r w:rsidR="00411C00">
        <w:rPr>
          <w:rFonts w:hint="eastAsia"/>
        </w:rPr>
        <w:t xml:space="preserve"> </w:t>
      </w:r>
      <w:r w:rsidR="00A34B5A">
        <w:rPr>
          <w:rFonts w:hint="eastAsia"/>
        </w:rPr>
        <w:t>이동</w:t>
      </w:r>
      <w:del w:id="10" w:author="DSYim" w:date="2018-10-18T15:36:00Z">
        <w:r w:rsidR="00A34B5A" w:rsidDel="002430E9">
          <w:rPr>
            <w:rFonts w:hint="eastAsia"/>
          </w:rPr>
          <w:delText>(First-order kinetics)</w:delText>
        </w:r>
      </w:del>
      <w:r w:rsidR="00A34B5A">
        <w:rPr>
          <w:rFonts w:hint="eastAsia"/>
        </w:rPr>
        <w:t>을</w:t>
      </w:r>
      <w:r w:rsidR="00411C00">
        <w:rPr>
          <w:rFonts w:hint="eastAsia"/>
        </w:rPr>
        <w:t xml:space="preserve"> 가정하기 때문에 $DES구문이 필요하지 않다. 일반 ADVAN의 종류는 다음과 </w:t>
      </w:r>
      <w:r w:rsidR="00A70ACD">
        <w:rPr>
          <w:rFonts w:hint="eastAsia"/>
        </w:rPr>
        <w:t>같으며, 본 강의에서는 ADVAN 5~8에 대하여 다</w:t>
      </w:r>
      <w:r w:rsidR="008075B7">
        <w:rPr>
          <w:rFonts w:hint="eastAsia"/>
        </w:rPr>
        <w:t>루기로 한다</w:t>
      </w:r>
      <w:r w:rsidR="00411C00">
        <w:rPr>
          <w:rFonts w:hint="eastAsia"/>
        </w:rPr>
        <w:t>.</w:t>
      </w:r>
    </w:p>
    <w:tbl>
      <w:tblPr>
        <w:tblStyle w:val="a4"/>
        <w:tblW w:w="0" w:type="auto"/>
        <w:tblInd w:w="200" w:type="dxa"/>
        <w:tblLook w:val="04A0" w:firstRow="1" w:lastRow="0" w:firstColumn="1" w:lastColumn="0" w:noHBand="0" w:noVBand="1"/>
      </w:tblPr>
      <w:tblGrid>
        <w:gridCol w:w="9042"/>
      </w:tblGrid>
      <w:tr w:rsidR="00865B7D" w:rsidTr="00865B7D">
        <w:tc>
          <w:tcPr>
            <w:tcW w:w="9042" w:type="dxa"/>
          </w:tcPr>
          <w:p w:rsidR="00865B7D" w:rsidRDefault="00865B7D" w:rsidP="00865B7D">
            <w:pPr>
              <w:ind w:leftChars="100" w:left="200"/>
              <w:jc w:val="left"/>
            </w:pPr>
            <w:r>
              <w:rPr>
                <w:rFonts w:hint="eastAsia"/>
              </w:rPr>
              <w:t>ADVAN5 (General Linear)</w:t>
            </w:r>
          </w:p>
        </w:tc>
      </w:tr>
      <w:tr w:rsidR="00865B7D" w:rsidTr="00865B7D">
        <w:tc>
          <w:tcPr>
            <w:tcW w:w="9042" w:type="dxa"/>
          </w:tcPr>
          <w:p w:rsidR="00865B7D" w:rsidRDefault="00865B7D" w:rsidP="00865B7D">
            <w:pPr>
              <w:ind w:leftChars="100" w:left="200"/>
              <w:jc w:val="left"/>
            </w:pPr>
            <w:r>
              <w:rPr>
                <w:rFonts w:hint="eastAsia"/>
              </w:rPr>
              <w:t>ADVAN6 (General Nonlinear)</w:t>
            </w:r>
          </w:p>
        </w:tc>
      </w:tr>
      <w:tr w:rsidR="00865B7D" w:rsidTr="00865B7D">
        <w:tc>
          <w:tcPr>
            <w:tcW w:w="9042" w:type="dxa"/>
          </w:tcPr>
          <w:p w:rsidR="00865B7D" w:rsidRPr="00865B7D" w:rsidRDefault="00865B7D" w:rsidP="00865B7D">
            <w:pPr>
              <w:ind w:leftChars="100" w:left="200"/>
              <w:jc w:val="left"/>
            </w:pPr>
            <w:r>
              <w:rPr>
                <w:rFonts w:hint="eastAsia"/>
              </w:rPr>
              <w:t>ADVAN7 (General Linear with Real Eigenvalues)</w:t>
            </w:r>
          </w:p>
        </w:tc>
      </w:tr>
      <w:tr w:rsidR="00865B7D" w:rsidTr="00865B7D">
        <w:tc>
          <w:tcPr>
            <w:tcW w:w="9042" w:type="dxa"/>
          </w:tcPr>
          <w:p w:rsidR="00865B7D" w:rsidRPr="00865B7D" w:rsidRDefault="00865B7D" w:rsidP="00865B7D">
            <w:pPr>
              <w:ind w:leftChars="100" w:left="200"/>
              <w:jc w:val="left"/>
            </w:pPr>
            <w:r>
              <w:rPr>
                <w:rFonts w:hint="eastAsia"/>
              </w:rPr>
              <w:t>ADVAN8 (General Nonlinear Kinetics with Stiff Equations)</w:t>
            </w:r>
          </w:p>
        </w:tc>
      </w:tr>
      <w:tr w:rsidR="00865B7D" w:rsidTr="00865B7D">
        <w:tc>
          <w:tcPr>
            <w:tcW w:w="9042" w:type="dxa"/>
          </w:tcPr>
          <w:p w:rsidR="00865B7D" w:rsidRPr="00865B7D" w:rsidRDefault="00865B7D" w:rsidP="00865B7D">
            <w:pPr>
              <w:ind w:leftChars="100" w:left="200"/>
              <w:jc w:val="left"/>
            </w:pPr>
            <w:r>
              <w:rPr>
                <w:rFonts w:hint="eastAsia"/>
              </w:rPr>
              <w:t>ADVAN9 (General Nonlinear Kinetics with Equilibrium Compartments)</w:t>
            </w:r>
          </w:p>
        </w:tc>
      </w:tr>
      <w:tr w:rsidR="00865B7D" w:rsidTr="00865B7D">
        <w:tc>
          <w:tcPr>
            <w:tcW w:w="9042" w:type="dxa"/>
          </w:tcPr>
          <w:p w:rsidR="00865B7D" w:rsidRPr="00865B7D" w:rsidRDefault="00865B7D" w:rsidP="00865B7D">
            <w:pPr>
              <w:ind w:leftChars="100" w:left="200"/>
              <w:jc w:val="left"/>
            </w:pPr>
            <w:r>
              <w:rPr>
                <w:rFonts w:hint="eastAsia"/>
              </w:rPr>
              <w:t>ADVAN13 (General Nonlinear Kinetics using LSODA)</w:t>
            </w:r>
          </w:p>
        </w:tc>
      </w:tr>
    </w:tbl>
    <w:p w:rsidR="00865B7D" w:rsidRPr="00865B7D" w:rsidRDefault="00865B7D" w:rsidP="00865B7D">
      <w:pPr>
        <w:jc w:val="center"/>
      </w:pPr>
      <w:r>
        <w:rPr>
          <w:rFonts w:hint="eastAsia"/>
        </w:rPr>
        <w:t>표1. 일반 ADVAN 의 종류</w:t>
      </w:r>
    </w:p>
    <w:p w:rsidR="00411C00" w:rsidRPr="00DA138E" w:rsidRDefault="00DA138E">
      <w:pPr>
        <w:jc w:val="left"/>
        <w:rPr>
          <w:b/>
          <w:rPrChange w:id="11" w:author="DSYim" w:date="2018-10-18T15:56:00Z">
            <w:rPr/>
          </w:rPrChange>
        </w:rPr>
        <w:pPrChange w:id="12" w:author="DSYim" w:date="2018-10-18T15:56:00Z">
          <w:pPr>
            <w:pStyle w:val="a5"/>
            <w:numPr>
              <w:numId w:val="1"/>
            </w:numPr>
            <w:ind w:leftChars="0" w:left="426" w:hanging="284"/>
            <w:jc w:val="left"/>
          </w:pPr>
        </w:pPrChange>
      </w:pPr>
      <w:ins w:id="13" w:author="DSYim" w:date="2018-10-18T15:56:00Z">
        <w:r w:rsidRPr="00DA138E">
          <w:rPr>
            <w:b/>
            <w:rPrChange w:id="14" w:author="DSYim" w:date="2018-10-18T15:56:00Z">
              <w:rPr/>
            </w:rPrChange>
          </w:rPr>
          <w:t xml:space="preserve">5.1 </w:t>
        </w:r>
      </w:ins>
      <w:r w:rsidR="00411C00" w:rsidRPr="00DA138E">
        <w:rPr>
          <w:rFonts w:hint="eastAsia"/>
          <w:b/>
          <w:rPrChange w:id="15" w:author="DSYim" w:date="2018-10-18T15:56:00Z">
            <w:rPr>
              <w:rFonts w:hint="eastAsia"/>
            </w:rPr>
          </w:rPrChange>
        </w:rPr>
        <w:t>일반</w:t>
      </w:r>
      <w:r w:rsidR="00411C00" w:rsidRPr="00DA138E">
        <w:rPr>
          <w:b/>
          <w:rPrChange w:id="16" w:author="DSYim" w:date="2018-10-18T15:56:00Z">
            <w:rPr/>
          </w:rPrChange>
        </w:rPr>
        <w:t xml:space="preserve"> </w:t>
      </w:r>
      <w:r w:rsidR="00411C00" w:rsidRPr="00DA138E">
        <w:rPr>
          <w:rFonts w:hint="eastAsia"/>
          <w:b/>
          <w:rPrChange w:id="17" w:author="DSYim" w:date="2018-10-18T15:56:00Z">
            <w:rPr>
              <w:rFonts w:hint="eastAsia"/>
            </w:rPr>
          </w:rPrChange>
        </w:rPr>
        <w:t>선형</w:t>
      </w:r>
      <w:r w:rsidR="00411C00" w:rsidRPr="00DA138E">
        <w:rPr>
          <w:b/>
          <w:rPrChange w:id="18" w:author="DSYim" w:date="2018-10-18T15:56:00Z">
            <w:rPr/>
          </w:rPrChange>
        </w:rPr>
        <w:t xml:space="preserve"> ADVAN</w:t>
      </w:r>
    </w:p>
    <w:p w:rsidR="004E32FB" w:rsidRDefault="004E32FB" w:rsidP="00411C00">
      <w:pPr>
        <w:jc w:val="left"/>
      </w:pPr>
      <w:r>
        <w:rPr>
          <w:noProof/>
        </w:rPr>
        <w:drawing>
          <wp:inline distT="0" distB="0" distL="0" distR="0" wp14:anchorId="0FEFDFEB" wp14:editId="136D1977">
            <wp:extent cx="5731510" cy="3498915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FB" w:rsidRDefault="004E32FB" w:rsidP="004E32FB">
      <w:pPr>
        <w:jc w:val="center"/>
      </w:pPr>
      <w:r>
        <w:rPr>
          <w:rFonts w:hint="eastAsia"/>
        </w:rPr>
        <w:lastRenderedPageBreak/>
        <w:t>그림1. 일반 선형 ADVAN을 이용한 코드의 구조</w:t>
      </w:r>
    </w:p>
    <w:p w:rsidR="00AD2A0E" w:rsidRDefault="004E32FB" w:rsidP="00EF5DB0">
      <w:del w:id="19" w:author="DSYim" w:date="2018-10-18T15:38:00Z">
        <w:r w:rsidDel="002430E9">
          <w:rPr>
            <w:rFonts w:hint="eastAsia"/>
          </w:rPr>
          <w:delText xml:space="preserve">$MODEL 구문이 추가되었다는 점이 </w:delText>
        </w:r>
      </w:del>
      <w:r>
        <w:rPr>
          <w:rFonts w:hint="eastAsia"/>
        </w:rPr>
        <w:t>특수 ADVAN과 비교하였을 때, 일반 선형 ADVAN 코드의 특징</w:t>
      </w:r>
      <w:ins w:id="20" w:author="DSYim" w:date="2018-10-18T15:38:00Z">
        <w:r w:rsidR="002430E9">
          <w:t>은</w:t>
        </w:r>
        <w:r w:rsidR="002430E9">
          <w:rPr>
            <w:rFonts w:hint="eastAsia"/>
          </w:rPr>
          <w:t xml:space="preserve"> $MODEL 구문이 추가되었다는 점이</w:t>
        </w:r>
      </w:ins>
      <w:del w:id="21" w:author="DSYim" w:date="2018-10-18T15:38:00Z">
        <w:r w:rsidDel="002430E9">
          <w:rPr>
            <w:rFonts w:hint="eastAsia"/>
          </w:rPr>
          <w:delText>이</w:delText>
        </w:r>
      </w:del>
      <w:r>
        <w:rPr>
          <w:rFonts w:hint="eastAsia"/>
        </w:rPr>
        <w:t xml:space="preserve">다. $MODEL 구문을 </w:t>
      </w:r>
      <w:r w:rsidR="00A50A7E">
        <w:rPr>
          <w:rFonts w:hint="eastAsia"/>
        </w:rPr>
        <w:t>사</w:t>
      </w:r>
      <w:r>
        <w:rPr>
          <w:rFonts w:hint="eastAsia"/>
        </w:rPr>
        <w:t xml:space="preserve">용하여 </w:t>
      </w:r>
      <w:r w:rsidR="00A50A7E">
        <w:rPr>
          <w:rFonts w:hint="eastAsia"/>
        </w:rPr>
        <w:t xml:space="preserve">모델에서 사용할 구획의 수와 특성을 정의할 수 있다. </w:t>
      </w:r>
      <w:r w:rsidR="008075B7">
        <w:rPr>
          <w:rFonts w:hint="eastAsia"/>
        </w:rPr>
        <w:t>다음</w:t>
      </w:r>
      <w:r w:rsidR="00A50A7E">
        <w:rPr>
          <w:rFonts w:hint="eastAsia"/>
        </w:rPr>
        <w:t>에 언급될 비선형 ADVAN</w:t>
      </w:r>
      <w:r w:rsidR="00831C0F">
        <w:rPr>
          <w:rFonts w:hint="eastAsia"/>
        </w:rPr>
        <w:t>과 다르게</w:t>
      </w:r>
      <w:r w:rsidR="00A50A7E">
        <w:rPr>
          <w:rFonts w:hint="eastAsia"/>
        </w:rPr>
        <w:t xml:space="preserve"> 선형 ADVAN에서는 </w:t>
      </w:r>
      <w:r w:rsidR="00865B7D">
        <w:rPr>
          <w:rFonts w:hint="eastAsia"/>
        </w:rPr>
        <w:t xml:space="preserve">구획 사이의 1차 </w:t>
      </w:r>
      <w:r w:rsidR="004A40EF">
        <w:rPr>
          <w:rFonts w:hint="eastAsia"/>
        </w:rPr>
        <w:t>이동만을</w:t>
      </w:r>
      <w:r w:rsidR="00865B7D">
        <w:rPr>
          <w:rFonts w:hint="eastAsia"/>
        </w:rPr>
        <w:t xml:space="preserve"> 가정하기 때문에</w:t>
      </w:r>
      <w:r w:rsidR="00831C0F">
        <w:rPr>
          <w:rFonts w:hint="eastAsia"/>
        </w:rPr>
        <w:t>,</w:t>
      </w:r>
      <w:r w:rsidR="00865B7D">
        <w:rPr>
          <w:rFonts w:hint="eastAsia"/>
        </w:rPr>
        <w:t xml:space="preserve"> </w:t>
      </w:r>
      <w:r w:rsidR="00A50A7E">
        <w:rPr>
          <w:rFonts w:hint="eastAsia"/>
        </w:rPr>
        <w:t>$PK 구문만으로 각 구획</w:t>
      </w:r>
      <w:r w:rsidR="008075B7">
        <w:rPr>
          <w:rFonts w:hint="eastAsia"/>
        </w:rPr>
        <w:t xml:space="preserve"> </w:t>
      </w:r>
      <w:r w:rsidR="00A50A7E">
        <w:rPr>
          <w:rFonts w:hint="eastAsia"/>
        </w:rPr>
        <w:t xml:space="preserve">간의 연결 관계와 속도상수를 정의할 수 있다. 구획들 간의 관계는 1차 </w:t>
      </w:r>
      <w:r w:rsidR="004A40EF">
        <w:rPr>
          <w:rFonts w:hint="eastAsia"/>
        </w:rPr>
        <w:t xml:space="preserve">이동 </w:t>
      </w:r>
      <w:r w:rsidR="00A50A7E">
        <w:rPr>
          <w:rFonts w:hint="eastAsia"/>
        </w:rPr>
        <w:t xml:space="preserve">속도상수를 의미하는 알파벳 K와 구획내의 물질 이동의 시작과 끝의 구획번호를 사용하여 $PK </w:t>
      </w:r>
      <w:r w:rsidR="00F32358">
        <w:rPr>
          <w:rFonts w:hint="eastAsia"/>
        </w:rPr>
        <w:t>구문</w:t>
      </w:r>
      <w:r w:rsidR="00A50A7E">
        <w:rPr>
          <w:rFonts w:hint="eastAsia"/>
        </w:rPr>
        <w:t xml:space="preserve">에서 정의한다. </w:t>
      </w:r>
      <w:r w:rsidR="00A50A7E">
        <w:t>M</w:t>
      </w:r>
      <w:r w:rsidR="00A50A7E">
        <w:rPr>
          <w:rFonts w:hint="eastAsia"/>
        </w:rPr>
        <w:t xml:space="preserve"> 구획에서 n 구획으로의 </w:t>
      </w:r>
      <w:r w:rsidR="001D59BA">
        <w:rPr>
          <w:rFonts w:hint="eastAsia"/>
        </w:rPr>
        <w:t xml:space="preserve">이동상수는 </w:t>
      </w:r>
      <w:proofErr w:type="spellStart"/>
      <w:r w:rsidR="001D59BA">
        <w:rPr>
          <w:rFonts w:hint="eastAsia"/>
        </w:rPr>
        <w:t>Kmn</w:t>
      </w:r>
      <w:proofErr w:type="spellEnd"/>
      <w:r w:rsidR="001D59BA">
        <w:rPr>
          <w:rFonts w:hint="eastAsia"/>
        </w:rPr>
        <w:t>으로 표현한다.</w:t>
      </w:r>
      <w:r w:rsidR="00A50A7E">
        <w:rPr>
          <w:rFonts w:hint="eastAsia"/>
        </w:rPr>
        <w:t xml:space="preserve"> </w:t>
      </w:r>
      <w:r w:rsidR="001D59BA">
        <w:rPr>
          <w:rFonts w:hint="eastAsia"/>
        </w:rPr>
        <w:t>예를 들어, 파라미터 K12</w:t>
      </w:r>
      <w:r w:rsidR="001D59BA">
        <w:t>는</w:t>
      </w:r>
      <w:r w:rsidR="001D59BA">
        <w:rPr>
          <w:rFonts w:hint="eastAsia"/>
        </w:rPr>
        <w:t xml:space="preserve"> 구획1에서 구획2로 이동하는 </w:t>
      </w:r>
      <w:r w:rsidR="00EF5DB0">
        <w:rPr>
          <w:rFonts w:hint="eastAsia"/>
        </w:rPr>
        <w:t xml:space="preserve">속도를 설명하는 </w:t>
      </w:r>
      <w:r w:rsidR="001D59BA">
        <w:rPr>
          <w:rFonts w:hint="eastAsia"/>
        </w:rPr>
        <w:t xml:space="preserve">1차 이동 속도상수이다. 따라서 일반 ADVAN 모델에서 추정하는 주된 </w:t>
      </w:r>
      <w:proofErr w:type="spellStart"/>
      <w:r w:rsidR="001D59BA">
        <w:rPr>
          <w:rFonts w:hint="eastAsia"/>
        </w:rPr>
        <w:t>파라미터는</w:t>
      </w:r>
      <w:proofErr w:type="spellEnd"/>
      <w:r w:rsidR="001D59BA">
        <w:rPr>
          <w:rFonts w:hint="eastAsia"/>
        </w:rPr>
        <w:t xml:space="preserve"> 속도상수가 되며 이러한 추정은 행렬지수(matrix exponential)</w:t>
      </w:r>
      <w:del w:id="22" w:author="DSYim" w:date="2018-10-18T15:39:00Z">
        <w:r w:rsidR="001D59BA" w:rsidDel="002430E9">
          <w:rPr>
            <w:rFonts w:hint="eastAsia"/>
          </w:rPr>
          <w:delText xml:space="preserve"> </w:delText>
        </w:r>
      </w:del>
      <w:r w:rsidR="001D59BA">
        <w:rPr>
          <w:rFonts w:hint="eastAsia"/>
        </w:rPr>
        <w:t>에 대한 수치적 근사(numerical approximation)</w:t>
      </w:r>
      <w:r w:rsidR="008075B7">
        <w:rPr>
          <w:rFonts w:hint="eastAsia"/>
        </w:rPr>
        <w:t>를 이용하여,</w:t>
      </w:r>
      <w:r w:rsidR="00247E70">
        <w:rPr>
          <w:rFonts w:hint="eastAsia"/>
        </w:rPr>
        <w:t xml:space="preserve"> </w:t>
      </w:r>
      <w:r w:rsidR="00EF5DB0">
        <w:rPr>
          <w:rFonts w:hint="eastAsia"/>
        </w:rPr>
        <w:t xml:space="preserve">선형 </w:t>
      </w:r>
      <w:r w:rsidR="00247E70">
        <w:rPr>
          <w:rFonts w:hint="eastAsia"/>
        </w:rPr>
        <w:t xml:space="preserve">미분방정식을 푸는 </w:t>
      </w:r>
      <w:r w:rsidR="008075B7">
        <w:rPr>
          <w:rFonts w:hint="eastAsia"/>
        </w:rPr>
        <w:t xml:space="preserve">방식으로 </w:t>
      </w:r>
      <w:r w:rsidR="001D59BA">
        <w:rPr>
          <w:rFonts w:hint="eastAsia"/>
        </w:rPr>
        <w:t>이루어진다.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8"/>
        <w:gridCol w:w="3549"/>
        <w:gridCol w:w="4160"/>
      </w:tblGrid>
      <w:tr w:rsidR="00AD2A0E" w:rsidTr="00AD2A0E">
        <w:trPr>
          <w:trHeight w:val="288"/>
        </w:trPr>
        <w:tc>
          <w:tcPr>
            <w:tcW w:w="1528" w:type="dxa"/>
          </w:tcPr>
          <w:p w:rsidR="00AD2A0E" w:rsidRDefault="00AD2A0E" w:rsidP="00F647C3">
            <w:pPr>
              <w:jc w:val="left"/>
              <w:rPr>
                <w:noProof/>
              </w:rPr>
            </w:pPr>
          </w:p>
        </w:tc>
        <w:tc>
          <w:tcPr>
            <w:tcW w:w="3549" w:type="dxa"/>
          </w:tcPr>
          <w:p w:rsidR="00AD2A0E" w:rsidRDefault="00AD2A0E" w:rsidP="00F647C3">
            <w:pPr>
              <w:jc w:val="left"/>
              <w:rPr>
                <w:noProof/>
              </w:rPr>
            </w:pPr>
            <w:r w:rsidRPr="00865B7D">
              <w:t>ADVAN 5</w:t>
            </w:r>
          </w:p>
        </w:tc>
        <w:tc>
          <w:tcPr>
            <w:tcW w:w="4160" w:type="dxa"/>
          </w:tcPr>
          <w:p w:rsidR="00AD2A0E" w:rsidRDefault="00AD2A0E" w:rsidP="00F647C3">
            <w:pPr>
              <w:jc w:val="left"/>
              <w:rPr>
                <w:noProof/>
              </w:rPr>
            </w:pPr>
            <w:r w:rsidRPr="00865B7D">
              <w:t>ADVAN</w:t>
            </w:r>
            <w:r w:rsidR="006F1C3A">
              <w:rPr>
                <w:rFonts w:hint="eastAsia"/>
              </w:rPr>
              <w:t xml:space="preserve"> </w:t>
            </w:r>
            <w:r w:rsidRPr="00865B7D">
              <w:t>7</w:t>
            </w:r>
          </w:p>
        </w:tc>
      </w:tr>
      <w:tr w:rsidR="00AD2A0E" w:rsidTr="00AD2A0E">
        <w:trPr>
          <w:trHeight w:val="288"/>
        </w:trPr>
        <w:tc>
          <w:tcPr>
            <w:tcW w:w="1528" w:type="dxa"/>
          </w:tcPr>
          <w:p w:rsidR="00AD2A0E" w:rsidRDefault="00AD2A0E" w:rsidP="00F647C3">
            <w:pPr>
              <w:jc w:val="left"/>
              <w:rPr>
                <w:noProof/>
              </w:rPr>
            </w:pPr>
            <w:r w:rsidRPr="00AD2A0E">
              <w:rPr>
                <w:noProof/>
              </w:rPr>
              <w:t>When used?</w:t>
            </w:r>
          </w:p>
        </w:tc>
        <w:tc>
          <w:tcPr>
            <w:tcW w:w="3549" w:type="dxa"/>
          </w:tcPr>
          <w:p w:rsidR="00AD2A0E" w:rsidRPr="00AD2A0E" w:rsidRDefault="00AD2A0E" w:rsidP="00F647C3">
            <w:pPr>
              <w:jc w:val="left"/>
            </w:pPr>
            <w:r w:rsidRPr="00AD2A0E">
              <w:t>Eigenvalues of the rate constant matrix are complex</w:t>
            </w:r>
          </w:p>
        </w:tc>
        <w:tc>
          <w:tcPr>
            <w:tcW w:w="4160" w:type="dxa"/>
          </w:tcPr>
          <w:p w:rsidR="00AD2A0E" w:rsidRPr="00AD2A0E" w:rsidRDefault="00AD2A0E" w:rsidP="00F647C3">
            <w:pPr>
              <w:jc w:val="left"/>
            </w:pPr>
            <w:r w:rsidRPr="00AD2A0E">
              <w:t>Eigenvalues of the rate constant matrix are known to be real</w:t>
            </w:r>
          </w:p>
        </w:tc>
      </w:tr>
      <w:tr w:rsidR="00AD2A0E" w:rsidTr="00AD2A0E">
        <w:trPr>
          <w:trHeight w:val="288"/>
        </w:trPr>
        <w:tc>
          <w:tcPr>
            <w:tcW w:w="1528" w:type="dxa"/>
          </w:tcPr>
          <w:p w:rsidR="00AD2A0E" w:rsidRPr="00AD2A0E" w:rsidRDefault="00AD2A0E" w:rsidP="00AD2A0E">
            <w:pPr>
              <w:rPr>
                <w:noProof/>
              </w:rPr>
            </w:pPr>
            <w:r w:rsidRPr="00AD2A0E">
              <w:rPr>
                <w:noProof/>
              </w:rPr>
              <w:t>Example</w:t>
            </w:r>
          </w:p>
        </w:tc>
        <w:tc>
          <w:tcPr>
            <w:tcW w:w="3549" w:type="dxa"/>
          </w:tcPr>
          <w:p w:rsidR="00AD2A0E" w:rsidRPr="00AD2A0E" w:rsidRDefault="00AD2A0E" w:rsidP="00F647C3">
            <w:pPr>
              <w:jc w:val="left"/>
            </w:pPr>
            <w:r w:rsidRPr="00AD2A0E">
              <w:t>PBPK model</w:t>
            </w:r>
          </w:p>
        </w:tc>
        <w:tc>
          <w:tcPr>
            <w:tcW w:w="4160" w:type="dxa"/>
          </w:tcPr>
          <w:p w:rsidR="00AD2A0E" w:rsidRPr="00AD2A0E" w:rsidRDefault="00AD2A0E" w:rsidP="00F647C3">
            <w:pPr>
              <w:jc w:val="left"/>
            </w:pPr>
            <w:r w:rsidRPr="00AD2A0E">
              <w:t>Many PK systems</w:t>
            </w:r>
          </w:p>
        </w:tc>
      </w:tr>
      <w:tr w:rsidR="00AD2A0E" w:rsidTr="00AD2A0E">
        <w:trPr>
          <w:trHeight w:val="288"/>
        </w:trPr>
        <w:tc>
          <w:tcPr>
            <w:tcW w:w="1528" w:type="dxa"/>
          </w:tcPr>
          <w:p w:rsidR="00AD2A0E" w:rsidRPr="00AD2A0E" w:rsidRDefault="00AD2A0E" w:rsidP="00AD2A0E">
            <w:pPr>
              <w:rPr>
                <w:noProof/>
              </w:rPr>
            </w:pPr>
            <w:r w:rsidRPr="00AD2A0E">
              <w:rPr>
                <w:noProof/>
              </w:rPr>
              <w:t>Running time</w:t>
            </w:r>
          </w:p>
        </w:tc>
        <w:tc>
          <w:tcPr>
            <w:tcW w:w="3549" w:type="dxa"/>
          </w:tcPr>
          <w:p w:rsidR="00AD2A0E" w:rsidRPr="00AD2A0E" w:rsidRDefault="00AD2A0E" w:rsidP="00F647C3">
            <w:pPr>
              <w:jc w:val="left"/>
            </w:pPr>
            <w:r>
              <w:rPr>
                <w:rFonts w:hint="eastAsia"/>
              </w:rPr>
              <w:t>S</w:t>
            </w:r>
            <w:r w:rsidRPr="00AD2A0E">
              <w:t>lower</w:t>
            </w:r>
          </w:p>
        </w:tc>
        <w:tc>
          <w:tcPr>
            <w:tcW w:w="4160" w:type="dxa"/>
          </w:tcPr>
          <w:p w:rsidR="00AD2A0E" w:rsidRPr="00AD2A0E" w:rsidRDefault="00AD2A0E" w:rsidP="00F647C3">
            <w:pPr>
              <w:jc w:val="left"/>
            </w:pPr>
            <w:r>
              <w:rPr>
                <w:rFonts w:hint="eastAsia"/>
              </w:rPr>
              <w:t>F</w:t>
            </w:r>
            <w:r w:rsidRPr="00AD2A0E">
              <w:t>aster</w:t>
            </w:r>
          </w:p>
        </w:tc>
      </w:tr>
    </w:tbl>
    <w:p w:rsidR="00865B7D" w:rsidRDefault="00865B7D" w:rsidP="00865B7D">
      <w:pPr>
        <w:jc w:val="center"/>
      </w:pPr>
      <w:r>
        <w:rPr>
          <w:rFonts w:hint="eastAsia"/>
        </w:rPr>
        <w:t>표2. 일반 선형 ADVAN 의 종류 및 특징</w:t>
      </w:r>
      <w:ins w:id="23" w:author="홍태곤(임상시험센터)" w:date="2018-10-24T10:20:00Z">
        <w:r w:rsidR="00984137">
          <w:rPr>
            <w:rFonts w:hint="eastAsia"/>
          </w:rPr>
          <w:t>[1]</w:t>
        </w:r>
      </w:ins>
    </w:p>
    <w:p w:rsidR="00865B7D" w:rsidRDefault="00865B7D" w:rsidP="00EF5DB0">
      <w:r>
        <w:rPr>
          <w:rFonts w:hint="eastAsia"/>
        </w:rPr>
        <w:t>일반 선형 ADVAN에는 ADVAN 5</w:t>
      </w:r>
      <w:r>
        <w:t>와</w:t>
      </w:r>
      <w:r>
        <w:rPr>
          <w:rFonts w:hint="eastAsia"/>
        </w:rPr>
        <w:t xml:space="preserve"> 7이 있으며, 보통 속도상수의 </w:t>
      </w:r>
      <w:proofErr w:type="spellStart"/>
      <w:r>
        <w:rPr>
          <w:rFonts w:hint="eastAsia"/>
        </w:rPr>
        <w:t>고유값</w:t>
      </w:r>
      <w:proofErr w:type="spellEnd"/>
      <w:r w:rsidR="00EF5DB0">
        <w:rPr>
          <w:rFonts w:hint="eastAsia"/>
        </w:rPr>
        <w:t>(eigen</w:t>
      </w:r>
      <w:r>
        <w:rPr>
          <w:rFonts w:hint="eastAsia"/>
        </w:rPr>
        <w:t xml:space="preserve">value)이 </w:t>
      </w:r>
      <w:r w:rsidR="00892E27">
        <w:rPr>
          <w:rFonts w:hint="eastAsia"/>
        </w:rPr>
        <w:t>복소수(complex number)</w:t>
      </w:r>
      <w:r w:rsidR="007945DD">
        <w:rPr>
          <w:rFonts w:hint="eastAsia"/>
        </w:rPr>
        <w:t>이며</w:t>
      </w:r>
      <w:r>
        <w:rPr>
          <w:rFonts w:hint="eastAsia"/>
        </w:rPr>
        <w:t xml:space="preserve"> </w:t>
      </w:r>
      <w:r w:rsidR="00892E27">
        <w:rPr>
          <w:rFonts w:hint="eastAsia"/>
        </w:rPr>
        <w:t>복잡한 구조의 모델</w:t>
      </w:r>
      <w:r w:rsidR="007945DD">
        <w:rPr>
          <w:rFonts w:hint="eastAsia"/>
        </w:rPr>
        <w:t>(ex. PBPK 모델)</w:t>
      </w:r>
      <w:r>
        <w:rPr>
          <w:rFonts w:hint="eastAsia"/>
        </w:rPr>
        <w:t>의 경우 ADVAN</w:t>
      </w:r>
      <w:r w:rsidR="00657625">
        <w:rPr>
          <w:rFonts w:hint="eastAsia"/>
        </w:rPr>
        <w:t xml:space="preserve"> </w:t>
      </w:r>
      <w:r>
        <w:rPr>
          <w:rFonts w:hint="eastAsia"/>
        </w:rPr>
        <w:t xml:space="preserve">5를 </w:t>
      </w:r>
      <w:r w:rsidR="00171CC5">
        <w:rPr>
          <w:rFonts w:hint="eastAsia"/>
        </w:rPr>
        <w:t>적</w:t>
      </w:r>
      <w:r>
        <w:rPr>
          <w:rFonts w:hint="eastAsia"/>
        </w:rPr>
        <w:t xml:space="preserve">용하고, 더 단순한 구조를 </w:t>
      </w:r>
      <w:r w:rsidR="00892E27">
        <w:rPr>
          <w:rFonts w:hint="eastAsia"/>
        </w:rPr>
        <w:t xml:space="preserve">가지며 </w:t>
      </w:r>
      <w:proofErr w:type="spellStart"/>
      <w:r w:rsidR="00892E27">
        <w:rPr>
          <w:rFonts w:hint="eastAsia"/>
        </w:rPr>
        <w:t>고유값이</w:t>
      </w:r>
      <w:proofErr w:type="spellEnd"/>
      <w:r w:rsidR="00892E27">
        <w:rPr>
          <w:rFonts w:hint="eastAsia"/>
        </w:rPr>
        <w:t xml:space="preserve"> 실수(real number)인 </w:t>
      </w:r>
      <w:r>
        <w:rPr>
          <w:rFonts w:hint="eastAsia"/>
        </w:rPr>
        <w:t xml:space="preserve">일반적인 </w:t>
      </w:r>
      <w:proofErr w:type="spellStart"/>
      <w:r>
        <w:rPr>
          <w:rFonts w:hint="eastAsia"/>
        </w:rPr>
        <w:t>약동학</w:t>
      </w:r>
      <w:proofErr w:type="spellEnd"/>
      <w:r>
        <w:rPr>
          <w:rFonts w:hint="eastAsia"/>
        </w:rPr>
        <w:t xml:space="preserve"> 모델에서는 </w:t>
      </w:r>
      <w:r w:rsidR="00171CC5">
        <w:rPr>
          <w:rFonts w:hint="eastAsia"/>
        </w:rPr>
        <w:t xml:space="preserve">상대적으로 더 빠른 </w:t>
      </w:r>
      <w:r>
        <w:rPr>
          <w:rFonts w:hint="eastAsia"/>
        </w:rPr>
        <w:t>ADVAN</w:t>
      </w:r>
      <w:r w:rsidR="00657625">
        <w:rPr>
          <w:rFonts w:hint="eastAsia"/>
        </w:rPr>
        <w:t xml:space="preserve"> </w:t>
      </w:r>
      <w:r>
        <w:rPr>
          <w:rFonts w:hint="eastAsia"/>
        </w:rPr>
        <w:t>7을 적용</w:t>
      </w:r>
      <w:ins w:id="24" w:author="DSYim" w:date="2018-10-18T15:40:00Z">
        <w:r w:rsidR="002430E9">
          <w:rPr>
            <w:rFonts w:hint="eastAsia"/>
          </w:rPr>
          <w:t>할 수 있</w:t>
        </w:r>
      </w:ins>
      <w:del w:id="25" w:author="DSYim" w:date="2018-10-18T15:40:00Z">
        <w:r w:rsidR="007945DD" w:rsidDel="002430E9">
          <w:rPr>
            <w:rFonts w:hint="eastAsia"/>
          </w:rPr>
          <w:delText>한</w:delText>
        </w:r>
      </w:del>
      <w:r w:rsidR="007945DD">
        <w:rPr>
          <w:rFonts w:hint="eastAsia"/>
        </w:rPr>
        <w:t>다.</w:t>
      </w:r>
    </w:p>
    <w:p w:rsidR="00865B7D" w:rsidRDefault="00AD2A0E" w:rsidP="00865B7D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6710D96A" wp14:editId="0C719DDD">
            <wp:extent cx="5820354" cy="3498574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354" cy="349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0E" w:rsidRDefault="00AD2A0E" w:rsidP="00AD2A0E">
      <w:pPr>
        <w:jc w:val="center"/>
      </w:pPr>
      <w:r>
        <w:rPr>
          <w:rFonts w:hint="eastAsia"/>
        </w:rPr>
        <w:t>그림2. 일반 선형 ADVAN을 이용한 코드 예시</w:t>
      </w:r>
    </w:p>
    <w:p w:rsidR="00865B7D" w:rsidRDefault="004F0F48" w:rsidP="00EF5DB0">
      <w:r>
        <w:rPr>
          <w:rFonts w:hint="eastAsia"/>
        </w:rPr>
        <w:t>일반 선형 ADVAN의 코드를 보면 $S</w:t>
      </w:r>
      <w:r w:rsidR="00CA67AE">
        <w:rPr>
          <w:rFonts w:hint="eastAsia"/>
        </w:rPr>
        <w:t>U</w:t>
      </w:r>
      <w:r>
        <w:rPr>
          <w:rFonts w:hint="eastAsia"/>
        </w:rPr>
        <w:t xml:space="preserve">BROUTINE 구문을 통해 어떤 ADVAN을 사용할 지 설정한 후, $MODEL </w:t>
      </w:r>
      <w:r w:rsidR="002C7691">
        <w:rPr>
          <w:rFonts w:hint="eastAsia"/>
        </w:rPr>
        <w:t>구문</w:t>
      </w:r>
      <w:r>
        <w:rPr>
          <w:rFonts w:hint="eastAsia"/>
        </w:rPr>
        <w:t xml:space="preserve">에서 모델에서 사용할 구획의 수와 특성을 정의한다. 특수 ADVAN 과 달리 999개까지 사용자가 원하는 만큼 구획의 수를 설정할 수 있다. $PK구문을 이용하여 각 구획 간 물질의 이동 관계를 설정하고 </w:t>
      </w:r>
      <w:proofErr w:type="spellStart"/>
      <w:r>
        <w:rPr>
          <w:rFonts w:hint="eastAsia"/>
        </w:rPr>
        <w:t>약동학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</w:t>
      </w:r>
      <w:proofErr w:type="spellEnd"/>
      <w:r w:rsidR="002F164A">
        <w:rPr>
          <w:rFonts w:hint="eastAsia"/>
        </w:rPr>
        <w:t>(ex CL,</w:t>
      </w:r>
      <w:r w:rsidR="008E4860">
        <w:rPr>
          <w:rFonts w:hint="eastAsia"/>
        </w:rPr>
        <w:t xml:space="preserve"> </w:t>
      </w:r>
      <w:r w:rsidR="002F164A">
        <w:rPr>
          <w:rFonts w:hint="eastAsia"/>
        </w:rPr>
        <w:t>V)</w:t>
      </w:r>
      <w:r>
        <w:rPr>
          <w:rFonts w:hint="eastAsia"/>
        </w:rPr>
        <w:t>와의 관계도 정의할 수 있다.</w:t>
      </w:r>
    </w:p>
    <w:p w:rsidR="00B61773" w:rsidRPr="00DA138E" w:rsidRDefault="00DA138E">
      <w:pPr>
        <w:jc w:val="left"/>
        <w:rPr>
          <w:b/>
          <w:rPrChange w:id="26" w:author="DSYim" w:date="2018-10-18T15:56:00Z">
            <w:rPr/>
          </w:rPrChange>
        </w:rPr>
        <w:pPrChange w:id="27" w:author="DSYim" w:date="2018-10-18T15:56:00Z">
          <w:pPr>
            <w:pStyle w:val="a5"/>
            <w:numPr>
              <w:numId w:val="1"/>
            </w:numPr>
            <w:ind w:leftChars="0" w:left="284" w:hanging="284"/>
            <w:jc w:val="left"/>
          </w:pPr>
        </w:pPrChange>
      </w:pPr>
      <w:ins w:id="28" w:author="DSYim" w:date="2018-10-18T15:56:00Z">
        <w:r>
          <w:rPr>
            <w:rFonts w:hint="eastAsia"/>
            <w:b/>
          </w:rPr>
          <w:t xml:space="preserve">5.2 </w:t>
        </w:r>
      </w:ins>
      <w:r w:rsidR="00B61773" w:rsidRPr="00DA138E">
        <w:rPr>
          <w:rFonts w:hint="eastAsia"/>
          <w:b/>
          <w:rPrChange w:id="29" w:author="DSYim" w:date="2018-10-18T15:56:00Z">
            <w:rPr>
              <w:rFonts w:hint="eastAsia"/>
            </w:rPr>
          </w:rPrChange>
        </w:rPr>
        <w:t>일반</w:t>
      </w:r>
      <w:r w:rsidR="00B61773" w:rsidRPr="00DA138E">
        <w:rPr>
          <w:b/>
          <w:rPrChange w:id="30" w:author="DSYim" w:date="2018-10-18T15:56:00Z">
            <w:rPr/>
          </w:rPrChange>
        </w:rPr>
        <w:t xml:space="preserve"> </w:t>
      </w:r>
      <w:r w:rsidR="00B61773" w:rsidRPr="00DA138E">
        <w:rPr>
          <w:rFonts w:hint="eastAsia"/>
          <w:b/>
          <w:rPrChange w:id="31" w:author="DSYim" w:date="2018-10-18T15:56:00Z">
            <w:rPr>
              <w:rFonts w:hint="eastAsia"/>
            </w:rPr>
          </w:rPrChange>
        </w:rPr>
        <w:t>비선형</w:t>
      </w:r>
      <w:r w:rsidR="00B61773" w:rsidRPr="00DA138E">
        <w:rPr>
          <w:b/>
          <w:rPrChange w:id="32" w:author="DSYim" w:date="2018-10-18T15:56:00Z">
            <w:rPr/>
          </w:rPrChange>
        </w:rPr>
        <w:t xml:space="preserve"> ADVAN</w:t>
      </w:r>
    </w:p>
    <w:p w:rsidR="00B61773" w:rsidRDefault="00971982" w:rsidP="00865B7D">
      <w:pPr>
        <w:jc w:val="left"/>
      </w:pPr>
      <w:r>
        <w:rPr>
          <w:noProof/>
        </w:rPr>
        <w:lastRenderedPageBreak/>
        <w:drawing>
          <wp:inline distT="0" distB="0" distL="0" distR="0" wp14:anchorId="46758D7D" wp14:editId="692C09E8">
            <wp:extent cx="5731510" cy="347013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82" w:rsidRDefault="00971982" w:rsidP="00971982">
      <w:pPr>
        <w:jc w:val="center"/>
      </w:pPr>
      <w:r>
        <w:rPr>
          <w:rFonts w:hint="eastAsia"/>
        </w:rPr>
        <w:t>그림3. 일반 비선형 ADVAN을 이용한 코드의 구조</w:t>
      </w:r>
    </w:p>
    <w:p w:rsidR="00971982" w:rsidRDefault="00B55533" w:rsidP="00EF5DB0">
      <w:r>
        <w:rPr>
          <w:rFonts w:hint="eastAsia"/>
        </w:rPr>
        <w:t>일반 비선형 ADVAN에서는 구획 간 물질 이동에 있어 선형 관계(1차 이동)뿐만 아니라, 비선형 관계를 허용하기 때문에 이러한 특성을 설명하기 위하여</w:t>
      </w:r>
      <w:r w:rsidR="002857D7">
        <w:rPr>
          <w:rFonts w:hint="eastAsia"/>
        </w:rPr>
        <w:t>,</w:t>
      </w:r>
      <w:r>
        <w:rPr>
          <w:rFonts w:hint="eastAsia"/>
        </w:rPr>
        <w:t xml:space="preserve"> 반드시 </w:t>
      </w:r>
      <w:r w:rsidR="006F1C3A">
        <w:rPr>
          <w:rFonts w:hint="eastAsia"/>
        </w:rPr>
        <w:t xml:space="preserve">$DES 구문을 이용한 미분 방정식을 </w:t>
      </w:r>
      <w:r w:rsidR="002710CE">
        <w:rPr>
          <w:rFonts w:hint="eastAsia"/>
        </w:rPr>
        <w:t>작성</w:t>
      </w:r>
      <w:r w:rsidR="006F1C3A">
        <w:rPr>
          <w:rFonts w:hint="eastAsia"/>
        </w:rPr>
        <w:t xml:space="preserve">하여야 한다. </w:t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1278"/>
        <w:gridCol w:w="3549"/>
        <w:gridCol w:w="3962"/>
      </w:tblGrid>
      <w:tr w:rsidR="006F1C3A" w:rsidTr="006F1C3A">
        <w:trPr>
          <w:trHeight w:val="288"/>
        </w:trPr>
        <w:tc>
          <w:tcPr>
            <w:tcW w:w="1278" w:type="dxa"/>
          </w:tcPr>
          <w:p w:rsidR="006F1C3A" w:rsidRDefault="006F1C3A" w:rsidP="00F647C3">
            <w:pPr>
              <w:jc w:val="left"/>
              <w:rPr>
                <w:noProof/>
              </w:rPr>
            </w:pPr>
          </w:p>
        </w:tc>
        <w:tc>
          <w:tcPr>
            <w:tcW w:w="3549" w:type="dxa"/>
          </w:tcPr>
          <w:p w:rsidR="006F1C3A" w:rsidRDefault="006F1C3A" w:rsidP="006F1C3A">
            <w:pPr>
              <w:jc w:val="left"/>
              <w:rPr>
                <w:noProof/>
              </w:rPr>
            </w:pPr>
            <w:r w:rsidRPr="00865B7D">
              <w:t xml:space="preserve">ADVAN </w:t>
            </w:r>
            <w:r>
              <w:rPr>
                <w:rFonts w:hint="eastAsia"/>
              </w:rPr>
              <w:t>6</w:t>
            </w:r>
          </w:p>
        </w:tc>
        <w:tc>
          <w:tcPr>
            <w:tcW w:w="3962" w:type="dxa"/>
          </w:tcPr>
          <w:p w:rsidR="006F1C3A" w:rsidRDefault="006F1C3A" w:rsidP="006F1C3A">
            <w:pPr>
              <w:jc w:val="left"/>
              <w:rPr>
                <w:noProof/>
              </w:rPr>
            </w:pPr>
            <w:r w:rsidRPr="00865B7D">
              <w:t>ADVAN</w:t>
            </w:r>
            <w:r>
              <w:rPr>
                <w:rFonts w:hint="eastAsia"/>
              </w:rPr>
              <w:t xml:space="preserve"> 8</w:t>
            </w:r>
          </w:p>
        </w:tc>
      </w:tr>
      <w:tr w:rsidR="006F1C3A" w:rsidRPr="00F647C3" w:rsidTr="006F1C3A">
        <w:trPr>
          <w:trHeight w:val="288"/>
        </w:trPr>
        <w:tc>
          <w:tcPr>
            <w:tcW w:w="1278" w:type="dxa"/>
          </w:tcPr>
          <w:p w:rsidR="006F1C3A" w:rsidRDefault="006F1C3A" w:rsidP="00F647C3">
            <w:pPr>
              <w:jc w:val="left"/>
              <w:rPr>
                <w:noProof/>
              </w:rPr>
            </w:pPr>
            <w:r w:rsidRPr="00AD2A0E">
              <w:rPr>
                <w:noProof/>
              </w:rPr>
              <w:t>When used?</w:t>
            </w:r>
          </w:p>
        </w:tc>
        <w:tc>
          <w:tcPr>
            <w:tcW w:w="3549" w:type="dxa"/>
          </w:tcPr>
          <w:p w:rsidR="006F1C3A" w:rsidRPr="00AD2A0E" w:rsidRDefault="00F647C3" w:rsidP="00F647C3">
            <w:pPr>
              <w:jc w:val="left"/>
            </w:pPr>
            <w:r>
              <w:rPr>
                <w:rFonts w:hint="eastAsia"/>
              </w:rPr>
              <w:t>Linear or non-linear transfer between compartments</w:t>
            </w:r>
          </w:p>
        </w:tc>
        <w:tc>
          <w:tcPr>
            <w:tcW w:w="3962" w:type="dxa"/>
          </w:tcPr>
          <w:p w:rsidR="006F1C3A" w:rsidRDefault="00F647C3" w:rsidP="00F647C3">
            <w:pPr>
              <w:jc w:val="left"/>
            </w:pPr>
            <w:r>
              <w:rPr>
                <w:rFonts w:hint="eastAsia"/>
              </w:rPr>
              <w:t>Big difference in the time constants</w:t>
            </w:r>
          </w:p>
          <w:p w:rsidR="00F647C3" w:rsidRPr="00AD2A0E" w:rsidRDefault="00F647C3" w:rsidP="00F647C3">
            <w:pPr>
              <w:jc w:val="left"/>
            </w:pPr>
            <w:r>
              <w:rPr>
                <w:rFonts w:hint="eastAsia"/>
              </w:rPr>
              <w:t xml:space="preserve">(long </w:t>
            </w:r>
            <w:proofErr w:type="spellStart"/>
            <w:r>
              <w:rPr>
                <w:rFonts w:hint="eastAsia"/>
              </w:rPr>
              <w:t>half life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Ka</w:t>
            </w:r>
            <w:proofErr w:type="spellEnd"/>
            <w:r>
              <w:rPr>
                <w:rFonts w:hint="eastAsia"/>
              </w:rPr>
              <w:t xml:space="preserve"> vs </w:t>
            </w:r>
            <w:proofErr w:type="spellStart"/>
            <w:r>
              <w:rPr>
                <w:rFonts w:hint="eastAsia"/>
              </w:rPr>
              <w:t>Ke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6F1C3A" w:rsidTr="006F1C3A">
        <w:trPr>
          <w:trHeight w:val="288"/>
        </w:trPr>
        <w:tc>
          <w:tcPr>
            <w:tcW w:w="1278" w:type="dxa"/>
          </w:tcPr>
          <w:p w:rsidR="006F1C3A" w:rsidRPr="00AD2A0E" w:rsidRDefault="00F647C3" w:rsidP="00F647C3">
            <w:pPr>
              <w:rPr>
                <w:noProof/>
              </w:rPr>
            </w:pPr>
            <w:r>
              <w:rPr>
                <w:rFonts w:hint="eastAsia"/>
                <w:noProof/>
              </w:rPr>
              <w:t>Method</w:t>
            </w:r>
          </w:p>
        </w:tc>
        <w:tc>
          <w:tcPr>
            <w:tcW w:w="3549" w:type="dxa"/>
          </w:tcPr>
          <w:p w:rsidR="006F1C3A" w:rsidRPr="00AD2A0E" w:rsidRDefault="00F647C3" w:rsidP="00FF0C63">
            <w:pPr>
              <w:jc w:val="left"/>
            </w:pPr>
            <w:proofErr w:type="spellStart"/>
            <w:r>
              <w:rPr>
                <w:rFonts w:hint="eastAsia"/>
              </w:rPr>
              <w:t>Runge-Kutta</w:t>
            </w:r>
            <w:proofErr w:type="spellEnd"/>
            <w:r>
              <w:rPr>
                <w:rFonts w:hint="eastAsia"/>
              </w:rPr>
              <w:t xml:space="preserve"> </w:t>
            </w:r>
            <w:r w:rsidR="00FF0C63">
              <w:rPr>
                <w:rFonts w:hint="eastAsia"/>
              </w:rPr>
              <w:t>method</w:t>
            </w:r>
          </w:p>
        </w:tc>
        <w:tc>
          <w:tcPr>
            <w:tcW w:w="3962" w:type="dxa"/>
          </w:tcPr>
          <w:p w:rsidR="006F1C3A" w:rsidRPr="00AD2A0E" w:rsidRDefault="00F647C3" w:rsidP="00F647C3">
            <w:pPr>
              <w:jc w:val="left"/>
            </w:pPr>
            <w:r>
              <w:rPr>
                <w:rFonts w:hint="eastAsia"/>
              </w:rPr>
              <w:t xml:space="preserve">Gear </w:t>
            </w:r>
            <w:r w:rsidR="00FF0C63">
              <w:rPr>
                <w:rFonts w:hint="eastAsia"/>
              </w:rPr>
              <w:t>method</w:t>
            </w:r>
          </w:p>
        </w:tc>
      </w:tr>
    </w:tbl>
    <w:p w:rsidR="006F1C3A" w:rsidRDefault="006F1C3A" w:rsidP="006F1C3A">
      <w:pPr>
        <w:jc w:val="center"/>
      </w:pPr>
      <w:r>
        <w:rPr>
          <w:rFonts w:hint="eastAsia"/>
        </w:rPr>
        <w:t>표</w:t>
      </w:r>
      <w:r w:rsidR="00B71981">
        <w:rPr>
          <w:rFonts w:hint="eastAsia"/>
        </w:rPr>
        <w:t>3</w:t>
      </w:r>
      <w:r>
        <w:rPr>
          <w:rFonts w:hint="eastAsia"/>
        </w:rPr>
        <w:t>. 일반 비선형 ADVAN 의 종류 및 특징</w:t>
      </w:r>
      <w:r w:rsidR="007C1131">
        <w:rPr>
          <w:rFonts w:hint="eastAsia"/>
        </w:rPr>
        <w:t>[</w:t>
      </w:r>
      <w:del w:id="33" w:author="홍태곤(임상시험센터)" w:date="2018-10-24T10:20:00Z">
        <w:r w:rsidR="007C1131" w:rsidDel="00984137">
          <w:rPr>
            <w:rFonts w:hint="eastAsia"/>
          </w:rPr>
          <w:delText>1</w:delText>
        </w:r>
      </w:del>
      <w:ins w:id="34" w:author="홍태곤(임상시험센터)" w:date="2018-10-24T10:20:00Z">
        <w:r w:rsidR="00984137">
          <w:rPr>
            <w:rFonts w:hint="eastAsia"/>
          </w:rPr>
          <w:t>2</w:t>
        </w:r>
      </w:ins>
      <w:r w:rsidR="007C1131">
        <w:rPr>
          <w:rFonts w:hint="eastAsia"/>
        </w:rPr>
        <w:t>]</w:t>
      </w:r>
    </w:p>
    <w:p w:rsidR="00F647C3" w:rsidRDefault="00F647C3" w:rsidP="00EF5DB0">
      <w:r>
        <w:rPr>
          <w:rFonts w:hint="eastAsia"/>
        </w:rPr>
        <w:t xml:space="preserve">일반 비선형 ADVAN에는 ADVAN 6, 8, 9, 13이 있으며, 본 </w:t>
      </w:r>
      <w:r w:rsidR="008807FD">
        <w:rPr>
          <w:rFonts w:hint="eastAsia"/>
        </w:rPr>
        <w:t>강의</w:t>
      </w:r>
      <w:r>
        <w:rPr>
          <w:rFonts w:hint="eastAsia"/>
        </w:rPr>
        <w:t>에서는 ADVAN 6</w:t>
      </w:r>
      <w:r>
        <w:t>와</w:t>
      </w:r>
      <w:r>
        <w:rPr>
          <w:rFonts w:hint="eastAsia"/>
        </w:rPr>
        <w:t xml:space="preserve"> 8에 대하여 다룬다. 보통 </w:t>
      </w:r>
      <w:r w:rsidR="00813FEE">
        <w:rPr>
          <w:rFonts w:hint="eastAsia"/>
        </w:rPr>
        <w:t>안정적이고</w:t>
      </w:r>
      <w:r>
        <w:rPr>
          <w:rFonts w:hint="eastAsia"/>
        </w:rPr>
        <w:t xml:space="preserve"> </w:t>
      </w:r>
      <w:r w:rsidR="00813FEE">
        <w:rPr>
          <w:rFonts w:hint="eastAsia"/>
        </w:rPr>
        <w:t>경직되지 않은(</w:t>
      </w:r>
      <w:proofErr w:type="spellStart"/>
      <w:r>
        <w:rPr>
          <w:rFonts w:hint="eastAsia"/>
        </w:rPr>
        <w:t>nonstiff</w:t>
      </w:r>
      <w:proofErr w:type="spellEnd"/>
      <w:r w:rsidR="00813FEE">
        <w:rPr>
          <w:rFonts w:hint="eastAsia"/>
        </w:rPr>
        <w:t>)</w:t>
      </w:r>
      <w:r>
        <w:rPr>
          <w:rFonts w:hint="eastAsia"/>
        </w:rPr>
        <w:t xml:space="preserve"> 모델의 경우 ADVAN</w:t>
      </w:r>
      <w:r w:rsidR="00657625">
        <w:rPr>
          <w:rFonts w:hint="eastAsia"/>
        </w:rPr>
        <w:t xml:space="preserve"> </w:t>
      </w:r>
      <w:r>
        <w:rPr>
          <w:rFonts w:hint="eastAsia"/>
        </w:rPr>
        <w:t xml:space="preserve">6를 </w:t>
      </w:r>
      <w:r w:rsidR="00D52104">
        <w:rPr>
          <w:rFonts w:hint="eastAsia"/>
        </w:rPr>
        <w:t>적</w:t>
      </w:r>
      <w:r>
        <w:rPr>
          <w:rFonts w:hint="eastAsia"/>
        </w:rPr>
        <w:t xml:space="preserve">용하고, </w:t>
      </w:r>
      <w:r w:rsidR="00BF04D6">
        <w:rPr>
          <w:rFonts w:hint="eastAsia"/>
        </w:rPr>
        <w:t xml:space="preserve">추정하는 </w:t>
      </w:r>
      <w:r w:rsidR="00E038EA">
        <w:rPr>
          <w:rFonts w:hint="eastAsia"/>
        </w:rPr>
        <w:t>속도상수 간 큰 차이를 보이는</w:t>
      </w:r>
      <w:r w:rsidR="00BF04D6">
        <w:rPr>
          <w:rFonts w:hint="eastAsia"/>
        </w:rPr>
        <w:t xml:space="preserve"> </w:t>
      </w:r>
      <w:r w:rsidR="00E038EA">
        <w:rPr>
          <w:rFonts w:hint="eastAsia"/>
        </w:rPr>
        <w:t xml:space="preserve">불안정하고 </w:t>
      </w:r>
      <w:r w:rsidR="00813FEE">
        <w:rPr>
          <w:rFonts w:hint="eastAsia"/>
        </w:rPr>
        <w:t>경직된(</w:t>
      </w:r>
      <w:r w:rsidR="00E038EA">
        <w:rPr>
          <w:rFonts w:hint="eastAsia"/>
        </w:rPr>
        <w:t>stiff</w:t>
      </w:r>
      <w:r w:rsidR="00813FEE">
        <w:rPr>
          <w:rFonts w:hint="eastAsia"/>
        </w:rPr>
        <w:t>)</w:t>
      </w:r>
      <w:r w:rsidR="00E038EA">
        <w:rPr>
          <w:rFonts w:hint="eastAsia"/>
        </w:rPr>
        <w:t xml:space="preserve"> 모델(ex. </w:t>
      </w:r>
      <w:r w:rsidR="007C1131">
        <w:rPr>
          <w:rFonts w:hint="eastAsia"/>
        </w:rPr>
        <w:t xml:space="preserve">결합은 빠르면서, </w:t>
      </w:r>
      <w:r w:rsidR="00E038EA">
        <w:t>긴</w:t>
      </w:r>
      <w:r w:rsidR="00E038EA">
        <w:rPr>
          <w:rFonts w:hint="eastAsia"/>
        </w:rPr>
        <w:t xml:space="preserve"> 반감기를 가진 </w:t>
      </w:r>
      <w:r w:rsidR="007C1131">
        <w:rPr>
          <w:rFonts w:hint="eastAsia"/>
        </w:rPr>
        <w:t>단일클론항체</w:t>
      </w:r>
      <w:r w:rsidR="00E038EA">
        <w:rPr>
          <w:rFonts w:hint="eastAsia"/>
        </w:rPr>
        <w:t>)은 ADVAN 6를 이용할 경우, 파라미터 추정 시간이 오래 걸리거나 추정에 실패할 수 있어 대안으로 ADVAN</w:t>
      </w:r>
      <w:r w:rsidR="00657625">
        <w:rPr>
          <w:rFonts w:hint="eastAsia"/>
        </w:rPr>
        <w:t xml:space="preserve"> </w:t>
      </w:r>
      <w:r w:rsidR="00E038EA">
        <w:rPr>
          <w:rFonts w:hint="eastAsia"/>
        </w:rPr>
        <w:t>8</w:t>
      </w:r>
      <w:r>
        <w:rPr>
          <w:rFonts w:hint="eastAsia"/>
        </w:rPr>
        <w:t xml:space="preserve">을 적용할 수 있다. </w:t>
      </w:r>
      <w:r w:rsidR="00813FEE">
        <w:rPr>
          <w:rFonts w:hint="eastAsia"/>
        </w:rPr>
        <w:t>경직된 모델이란</w:t>
      </w:r>
      <w:r w:rsidR="00FF0C63">
        <w:rPr>
          <w:rFonts w:hint="eastAsia"/>
        </w:rPr>
        <w:t xml:space="preserve"> </w:t>
      </w:r>
      <w:r w:rsidR="00813FEE">
        <w:rPr>
          <w:rFonts w:hint="eastAsia"/>
        </w:rPr>
        <w:t>속도상수 추정을 위한 미분방정식 풀이에 있어</w:t>
      </w:r>
      <w:r w:rsidR="007945DD">
        <w:rPr>
          <w:rFonts w:hint="eastAsia"/>
        </w:rPr>
        <w:t>,</w:t>
      </w:r>
      <w:r w:rsidR="00813FEE">
        <w:rPr>
          <w:rFonts w:hint="eastAsia"/>
        </w:rPr>
        <w:t xml:space="preserve"> </w:t>
      </w:r>
      <w:proofErr w:type="spellStart"/>
      <w:r w:rsidR="00FF0C63">
        <w:rPr>
          <w:rFonts w:hint="eastAsia"/>
        </w:rPr>
        <w:t>Runge-Kutta</w:t>
      </w:r>
      <w:proofErr w:type="spellEnd"/>
      <w:r w:rsidR="00FF0C63">
        <w:rPr>
          <w:rFonts w:hint="eastAsia"/>
        </w:rPr>
        <w:t xml:space="preserve"> method와 같은 수치적인 방법(numerical method)를 적용하였을 때 수치적으로 불안정한</w:t>
      </w:r>
      <w:r w:rsidR="00813FEE">
        <w:rPr>
          <w:rFonts w:hint="eastAsia"/>
        </w:rPr>
        <w:t>(numerically unstable)</w:t>
      </w:r>
      <w:r w:rsidR="00FF0C63">
        <w:rPr>
          <w:rFonts w:hint="eastAsia"/>
        </w:rPr>
        <w:t xml:space="preserve"> </w:t>
      </w:r>
      <w:r w:rsidR="00813FEE">
        <w:rPr>
          <w:rFonts w:hint="eastAsia"/>
        </w:rPr>
        <w:t xml:space="preserve">모델을 말하며, </w:t>
      </w:r>
      <w:r w:rsidR="00FF0C63">
        <w:rPr>
          <w:rFonts w:hint="eastAsia"/>
        </w:rPr>
        <w:t xml:space="preserve">이러한 경우 Gear method 를 </w:t>
      </w:r>
      <w:r w:rsidR="00932084">
        <w:rPr>
          <w:rFonts w:hint="eastAsia"/>
        </w:rPr>
        <w:t>이용한</w:t>
      </w:r>
      <w:r w:rsidR="00FF0C63">
        <w:rPr>
          <w:rFonts w:hint="eastAsia"/>
        </w:rPr>
        <w:t xml:space="preserve"> ADNVA 8</w:t>
      </w:r>
      <w:r w:rsidR="00813FEE">
        <w:rPr>
          <w:rFonts w:hint="eastAsia"/>
        </w:rPr>
        <w:t>의 적용을 고려</w:t>
      </w:r>
      <w:r w:rsidR="00E646AE">
        <w:rPr>
          <w:rFonts w:hint="eastAsia"/>
        </w:rPr>
        <w:t>할 수 있다.</w:t>
      </w:r>
    </w:p>
    <w:p w:rsidR="006F1C3A" w:rsidRDefault="00B75C6F" w:rsidP="00865B7D">
      <w:pPr>
        <w:jc w:val="left"/>
      </w:pPr>
      <w:r>
        <w:rPr>
          <w:noProof/>
        </w:rPr>
        <w:lastRenderedPageBreak/>
        <w:drawing>
          <wp:inline distT="0" distB="0" distL="0" distR="0" wp14:anchorId="5A652D30" wp14:editId="6294B727">
            <wp:extent cx="5724939" cy="3538331"/>
            <wp:effectExtent l="0" t="0" r="9525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6F" w:rsidRDefault="00B75C6F" w:rsidP="00B75C6F">
      <w:pPr>
        <w:jc w:val="center"/>
      </w:pPr>
      <w:r>
        <w:rPr>
          <w:rFonts w:hint="eastAsia"/>
        </w:rPr>
        <w:t>그림4. 일반 비선형 ADVAN을 이용한 코드 예시</w:t>
      </w:r>
    </w:p>
    <w:p w:rsidR="00465B35" w:rsidRDefault="00465B35" w:rsidP="00656A5A">
      <w:r>
        <w:rPr>
          <w:rFonts w:hint="eastAsia"/>
        </w:rPr>
        <w:t>일반 비선형 ADVAN의 코드를 보면 앞에서 살펴본 일반 선형 ADVAN과 유사한 구조를 보이나, $PK에 이어 미분방정식을 표현하는 $DES 구문이 추가</w:t>
      </w:r>
      <w:r w:rsidR="00423EB1">
        <w:rPr>
          <w:rFonts w:hint="eastAsia"/>
        </w:rPr>
        <w:t>된다.</w:t>
      </w:r>
    </w:p>
    <w:p w:rsidR="00837B1C" w:rsidRPr="00837B1C" w:rsidRDefault="00837B1C" w:rsidP="00656A5A">
      <w:r>
        <w:rPr>
          <w:rFonts w:hint="eastAsia"/>
        </w:rPr>
        <w:t>비선형 ADVAN을 사용할 경우</w:t>
      </w:r>
      <w:r w:rsidR="00423EB1">
        <w:rPr>
          <w:rFonts w:hint="eastAsia"/>
        </w:rPr>
        <w:t>,</w:t>
      </w:r>
      <w:r>
        <w:rPr>
          <w:rFonts w:hint="eastAsia"/>
        </w:rPr>
        <w:t xml:space="preserve"> $SUBROUTINE 구문에 적용할 ADVAN(ex. ADVAN 6 or 8)을 지정한 후</w:t>
      </w:r>
      <w:r w:rsidR="00423EB1">
        <w:rPr>
          <w:rFonts w:hint="eastAsia"/>
        </w:rPr>
        <w:t>,</w:t>
      </w:r>
      <w:r>
        <w:rPr>
          <w:rFonts w:hint="eastAsia"/>
        </w:rPr>
        <w:t xml:space="preserve"> TOL 이라는 명령어를 추가해야 한다. TOL</w:t>
      </w:r>
      <w:r w:rsidR="00BC49E8">
        <w:rPr>
          <w:rFonts w:hint="eastAsia"/>
        </w:rPr>
        <w:t xml:space="preserve"> </w:t>
      </w:r>
      <w:r w:rsidR="00BC49E8">
        <w:t>은</w:t>
      </w:r>
      <w:r w:rsidR="00BC49E8">
        <w:rPr>
          <w:rFonts w:hint="eastAsia"/>
        </w:rPr>
        <w:t xml:space="preserve"> tolerance 의 약자로, 각 </w:t>
      </w:r>
      <w:r w:rsidR="00EF5DB0">
        <w:rPr>
          <w:rFonts w:hint="eastAsia"/>
        </w:rPr>
        <w:t>구획</w:t>
      </w:r>
      <w:r w:rsidR="00BC49E8">
        <w:rPr>
          <w:rFonts w:hint="eastAsia"/>
        </w:rPr>
        <w:t xml:space="preserve">의 </w:t>
      </w:r>
      <w:proofErr w:type="spellStart"/>
      <w:r w:rsidR="00EF5DB0">
        <w:rPr>
          <w:rFonts w:hint="eastAsia"/>
        </w:rPr>
        <w:t>내부값</w:t>
      </w:r>
      <w:proofErr w:type="spellEnd"/>
      <w:r w:rsidR="00CA67AE">
        <w:rPr>
          <w:rFonts w:hint="eastAsia"/>
        </w:rPr>
        <w:t>(질량, 농도, 효과)</w:t>
      </w:r>
      <w:r w:rsidR="00BC49E8">
        <w:rPr>
          <w:rFonts w:hint="eastAsia"/>
        </w:rPr>
        <w:t xml:space="preserve"> 계산</w:t>
      </w:r>
      <w:r w:rsidR="0089134F">
        <w:rPr>
          <w:rFonts w:hint="eastAsia"/>
        </w:rPr>
        <w:t xml:space="preserve">에 필요한 </w:t>
      </w:r>
      <w:r w:rsidR="00BC49E8">
        <w:rPr>
          <w:rFonts w:hint="eastAsia"/>
        </w:rPr>
        <w:t xml:space="preserve">숫자의 </w:t>
      </w:r>
      <w:r w:rsidR="0089134F">
        <w:rPr>
          <w:rFonts w:hint="eastAsia"/>
        </w:rPr>
        <w:t xml:space="preserve">정확한 </w:t>
      </w:r>
      <w:r w:rsidR="00BC49E8">
        <w:rPr>
          <w:rFonts w:hint="eastAsia"/>
        </w:rPr>
        <w:t>자</w:t>
      </w:r>
      <w:r w:rsidR="009620F1">
        <w:rPr>
          <w:rFonts w:hint="eastAsia"/>
        </w:rPr>
        <w:t>릿</w:t>
      </w:r>
      <w:r w:rsidR="00BC49E8">
        <w:rPr>
          <w:rFonts w:hint="eastAsia"/>
        </w:rPr>
        <w:t>수</w:t>
      </w:r>
      <w:r w:rsidR="003948F7">
        <w:rPr>
          <w:rFonts w:hint="eastAsia"/>
        </w:rPr>
        <w:t>(NRD, number of required digits)</w:t>
      </w:r>
      <w:r w:rsidR="00BC49E8">
        <w:rPr>
          <w:rFonts w:hint="eastAsia"/>
        </w:rPr>
        <w:t>를 의미하며</w:t>
      </w:r>
      <w:r w:rsidR="0089134F">
        <w:rPr>
          <w:rFonts w:hint="eastAsia"/>
        </w:rPr>
        <w:t>,</w:t>
      </w:r>
      <w:r w:rsidR="00BC49E8">
        <w:rPr>
          <w:rFonts w:hint="eastAsia"/>
        </w:rPr>
        <w:t xml:space="preserve"> 일반적으로 $ESTIMATION 구문에 설정하는 SIG </w:t>
      </w:r>
      <w:r w:rsidR="00EF5DB0">
        <w:rPr>
          <w:rFonts w:hint="eastAsia"/>
        </w:rPr>
        <w:t>값</w:t>
      </w:r>
      <w:r w:rsidR="00BC49E8">
        <w:rPr>
          <w:rFonts w:hint="eastAsia"/>
        </w:rPr>
        <w:t>보다 1 또는 2 큰 숫자로 설정한다.</w:t>
      </w:r>
    </w:p>
    <w:p w:rsidR="00B75C6F" w:rsidRPr="008807FD" w:rsidRDefault="00527E0E" w:rsidP="00656A5A">
      <w:r>
        <w:rPr>
          <w:rFonts w:hint="eastAsia"/>
        </w:rPr>
        <w:t xml:space="preserve">$MODEL 구문에서는 일반 선형 ADVAN 과 동일하게 모델에서 사용할 구획의 수와 특성을 정의한다. DEPOT, CENTRAL, PERI </w:t>
      </w:r>
      <w:r>
        <w:t>는</w:t>
      </w:r>
      <w:r>
        <w:rPr>
          <w:rFonts w:hint="eastAsia"/>
        </w:rPr>
        <w:t xml:space="preserve"> 사용자가 임의로 써주는 명칭인 반면, </w:t>
      </w:r>
      <w:r w:rsidR="008807FD">
        <w:rPr>
          <w:rFonts w:hint="eastAsia"/>
        </w:rPr>
        <w:t>d</w:t>
      </w:r>
      <w:r>
        <w:rPr>
          <w:rFonts w:hint="eastAsia"/>
        </w:rPr>
        <w:t>efault name 이라고 불</w:t>
      </w:r>
      <w:r w:rsidR="008807FD">
        <w:rPr>
          <w:rFonts w:hint="eastAsia"/>
        </w:rPr>
        <w:t xml:space="preserve">리는 DEFDOSE, DEFOBS 는 </w:t>
      </w:r>
      <w:r>
        <w:rPr>
          <w:rFonts w:hint="eastAsia"/>
        </w:rPr>
        <w:t xml:space="preserve">NONMEM 에 정의되어 있는 특정한 의미를 지닌 용어이다. DEFDOSE 와 DEFOBS 는 각각 용량과 </w:t>
      </w:r>
      <w:proofErr w:type="spellStart"/>
      <w:r>
        <w:rPr>
          <w:rFonts w:hint="eastAsia"/>
        </w:rPr>
        <w:t>관찰값을</w:t>
      </w:r>
      <w:proofErr w:type="spellEnd"/>
      <w:r>
        <w:rPr>
          <w:rFonts w:hint="eastAsia"/>
        </w:rPr>
        <w:t xml:space="preserve"> 배정한 기본구획으로 정의한다. 구획을 정의하는 데이터 아이템(CMT)</w:t>
      </w:r>
      <w:r w:rsidR="00362668">
        <w:rPr>
          <w:rFonts w:hint="eastAsia"/>
        </w:rPr>
        <w:t>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데이터셋에</w:t>
      </w:r>
      <w:proofErr w:type="spellEnd"/>
      <w:r>
        <w:rPr>
          <w:rFonts w:hint="eastAsia"/>
        </w:rPr>
        <w:t xml:space="preserve"> 포함되어 있지 않을 때 이러한 기본구획들을 정의할 필요가 있으며, 데이터셋의 CMT 를 사용할 경우에는 생략할 수 있다.</w:t>
      </w:r>
      <w:r w:rsidR="008807FD">
        <w:rPr>
          <w:rFonts w:hint="eastAsia"/>
        </w:rPr>
        <w:t xml:space="preserve"> DEFDOSE 를 입력하지 않을 경우, </w:t>
      </w:r>
      <w:r w:rsidR="008807FD">
        <w:t>“</w:t>
      </w:r>
      <w:r w:rsidR="008807FD">
        <w:rPr>
          <w:rFonts w:hint="eastAsia"/>
        </w:rPr>
        <w:t>DEPOT</w:t>
      </w:r>
      <w:r w:rsidR="008807FD">
        <w:t>”</w:t>
      </w:r>
      <w:r w:rsidR="008807FD">
        <w:rPr>
          <w:rFonts w:hint="eastAsia"/>
        </w:rPr>
        <w:t xml:space="preserve"> </w:t>
      </w:r>
      <w:r w:rsidR="00DC155E">
        <w:rPr>
          <w:rFonts w:hint="eastAsia"/>
        </w:rPr>
        <w:t>으</w:t>
      </w:r>
      <w:r w:rsidR="008807FD">
        <w:rPr>
          <w:rFonts w:hint="eastAsia"/>
        </w:rPr>
        <w:t xml:space="preserve">로 지정된 첫째 구획에 용량이 투여된 것으로 NONMEM 이 인식하며, </w:t>
      </w:r>
      <w:r w:rsidR="008807FD">
        <w:t>“</w:t>
      </w:r>
      <w:r w:rsidR="008807FD">
        <w:rPr>
          <w:rFonts w:hint="eastAsia"/>
        </w:rPr>
        <w:t>DEPOT</w:t>
      </w:r>
      <w:r w:rsidR="008807FD">
        <w:t>”</w:t>
      </w:r>
      <w:r w:rsidR="008807FD">
        <w:rPr>
          <w:rFonts w:hint="eastAsia"/>
        </w:rPr>
        <w:t xml:space="preserve">을 지정하지 않는 다면, </w:t>
      </w:r>
      <w:r w:rsidR="00DC155E">
        <w:rPr>
          <w:rFonts w:hint="eastAsia"/>
        </w:rPr>
        <w:t xml:space="preserve">여러 구획 중 </w:t>
      </w:r>
      <w:r w:rsidR="008807FD">
        <w:rPr>
          <w:rFonts w:hint="eastAsia"/>
        </w:rPr>
        <w:t xml:space="preserve">첫째 구획에 용량이 투여된 것으로 인식한다. 마찬가지로 DEFOBS 를 입력하지 않을 경우 </w:t>
      </w:r>
      <w:r w:rsidR="008807FD">
        <w:t>“</w:t>
      </w:r>
      <w:r w:rsidR="008807FD">
        <w:rPr>
          <w:rFonts w:hint="eastAsia"/>
        </w:rPr>
        <w:t>CENTRAL</w:t>
      </w:r>
      <w:r w:rsidR="008807FD">
        <w:t>”</w:t>
      </w:r>
      <w:r w:rsidR="008807FD">
        <w:rPr>
          <w:rFonts w:hint="eastAsia"/>
        </w:rPr>
        <w:t xml:space="preserve"> 로 지정된 첫째 구획</w:t>
      </w:r>
      <w:r w:rsidR="008807FD">
        <w:t>에</w:t>
      </w:r>
      <w:r w:rsidR="008807FD">
        <w:rPr>
          <w:rFonts w:hint="eastAsia"/>
        </w:rPr>
        <w:t xml:space="preserve"> </w:t>
      </w:r>
      <w:proofErr w:type="spellStart"/>
      <w:r w:rsidR="008807FD">
        <w:rPr>
          <w:rFonts w:hint="eastAsia"/>
        </w:rPr>
        <w:t>관찰값이</w:t>
      </w:r>
      <w:proofErr w:type="spellEnd"/>
      <w:r w:rsidR="008807FD">
        <w:rPr>
          <w:rFonts w:hint="eastAsia"/>
        </w:rPr>
        <w:t xml:space="preserve"> 배정된 것으로 NONMEM 이 인식을 하며, </w:t>
      </w:r>
      <w:r w:rsidR="008807FD">
        <w:t>“</w:t>
      </w:r>
      <w:r w:rsidR="008807FD">
        <w:rPr>
          <w:rFonts w:hint="eastAsia"/>
        </w:rPr>
        <w:t>CENTRAL</w:t>
      </w:r>
      <w:r w:rsidR="008807FD">
        <w:t>”</w:t>
      </w:r>
      <w:r w:rsidR="008807FD">
        <w:rPr>
          <w:rFonts w:hint="eastAsia"/>
        </w:rPr>
        <w:t xml:space="preserve"> 을 지정하지 않는 다면, </w:t>
      </w:r>
      <w:r w:rsidR="00DC155E">
        <w:rPr>
          <w:rFonts w:hint="eastAsia"/>
        </w:rPr>
        <w:t xml:space="preserve">여러 구획 중 </w:t>
      </w:r>
      <w:r w:rsidR="008807FD">
        <w:rPr>
          <w:rFonts w:hint="eastAsia"/>
        </w:rPr>
        <w:t xml:space="preserve">첫째 구획에 </w:t>
      </w:r>
      <w:proofErr w:type="spellStart"/>
      <w:r w:rsidR="008807FD">
        <w:rPr>
          <w:rFonts w:hint="eastAsia"/>
        </w:rPr>
        <w:t>관찰값이</w:t>
      </w:r>
      <w:proofErr w:type="spellEnd"/>
      <w:r w:rsidR="008807FD">
        <w:rPr>
          <w:rFonts w:hint="eastAsia"/>
        </w:rPr>
        <w:t xml:space="preserve"> 배정된 것으로 인식한다</w:t>
      </w:r>
      <w:r w:rsidR="00B52949">
        <w:rPr>
          <w:rFonts w:hint="eastAsia"/>
        </w:rPr>
        <w:t>[</w:t>
      </w:r>
      <w:del w:id="35" w:author="홍태곤(임상시험센터)" w:date="2018-10-24T10:20:00Z">
        <w:r w:rsidR="002E58DC" w:rsidDel="00984137">
          <w:rPr>
            <w:rFonts w:hint="eastAsia"/>
          </w:rPr>
          <w:delText>2</w:delText>
        </w:r>
      </w:del>
      <w:ins w:id="36" w:author="홍태곤(임상시험센터)" w:date="2018-10-24T10:20:00Z">
        <w:r w:rsidR="00984137">
          <w:rPr>
            <w:rFonts w:hint="eastAsia"/>
          </w:rPr>
          <w:t>3</w:t>
        </w:r>
      </w:ins>
      <w:r w:rsidR="00B52949">
        <w:rPr>
          <w:rFonts w:hint="eastAsia"/>
        </w:rPr>
        <w:t>]</w:t>
      </w:r>
      <w:r w:rsidR="008807FD">
        <w:rPr>
          <w:rFonts w:hint="eastAsia"/>
        </w:rPr>
        <w:t xml:space="preserve">. </w:t>
      </w:r>
      <w:proofErr w:type="spellStart"/>
      <w:r w:rsidR="008807FD">
        <w:rPr>
          <w:rFonts w:hint="eastAsia"/>
        </w:rPr>
        <w:t>데이터셋에</w:t>
      </w:r>
      <w:proofErr w:type="spellEnd"/>
      <w:r w:rsidR="008807FD">
        <w:rPr>
          <w:rFonts w:hint="eastAsia"/>
        </w:rPr>
        <w:t xml:space="preserve"> CMT 아이템을 만들고, DEFDOSE </w:t>
      </w:r>
      <w:r w:rsidR="008807FD">
        <w:t>와</w:t>
      </w:r>
      <w:r w:rsidR="008807FD">
        <w:rPr>
          <w:rFonts w:hint="eastAsia"/>
        </w:rPr>
        <w:t xml:space="preserve"> DEFOBS 를 </w:t>
      </w:r>
      <w:proofErr w:type="spellStart"/>
      <w:r w:rsidR="008807FD">
        <w:rPr>
          <w:rFonts w:hint="eastAsia"/>
        </w:rPr>
        <w:t>데이터셋과</w:t>
      </w:r>
      <w:proofErr w:type="spellEnd"/>
      <w:r w:rsidR="008807FD">
        <w:rPr>
          <w:rFonts w:hint="eastAsia"/>
        </w:rPr>
        <w:t xml:space="preserve"> 반대로 설정</w:t>
      </w:r>
      <w:r w:rsidR="008807FD">
        <w:rPr>
          <w:rFonts w:hint="eastAsia"/>
        </w:rPr>
        <w:lastRenderedPageBreak/>
        <w:t xml:space="preserve">하더라도, NONMEM 은 </w:t>
      </w:r>
      <w:proofErr w:type="spellStart"/>
      <w:r w:rsidR="008807FD">
        <w:rPr>
          <w:rFonts w:hint="eastAsia"/>
        </w:rPr>
        <w:t>데이터셋</w:t>
      </w:r>
      <w:r w:rsidR="00C75B06">
        <w:rPr>
          <w:rFonts w:hint="eastAsia"/>
        </w:rPr>
        <w:t>에</w:t>
      </w:r>
      <w:proofErr w:type="spellEnd"/>
      <w:r w:rsidR="008807FD">
        <w:rPr>
          <w:rFonts w:hint="eastAsia"/>
        </w:rPr>
        <w:t xml:space="preserve"> 지정된 대로, 용량과 </w:t>
      </w:r>
      <w:proofErr w:type="spellStart"/>
      <w:r w:rsidR="008807FD">
        <w:rPr>
          <w:rFonts w:hint="eastAsia"/>
        </w:rPr>
        <w:t>관찰값을</w:t>
      </w:r>
      <w:proofErr w:type="spellEnd"/>
      <w:r w:rsidR="008807FD">
        <w:rPr>
          <w:rFonts w:hint="eastAsia"/>
        </w:rPr>
        <w:t xml:space="preserve"> 인식한다. 따라서 </w:t>
      </w:r>
      <w:proofErr w:type="spellStart"/>
      <w:r w:rsidR="008807FD">
        <w:rPr>
          <w:rFonts w:hint="eastAsia"/>
        </w:rPr>
        <w:t>데이터셋에</w:t>
      </w:r>
      <w:proofErr w:type="spellEnd"/>
      <w:r w:rsidR="008807FD">
        <w:rPr>
          <w:rFonts w:hint="eastAsia"/>
        </w:rPr>
        <w:t xml:space="preserve"> 정확히 용량과 </w:t>
      </w:r>
      <w:proofErr w:type="spellStart"/>
      <w:r w:rsidR="008807FD">
        <w:rPr>
          <w:rFonts w:hint="eastAsia"/>
        </w:rPr>
        <w:t>관찰</w:t>
      </w:r>
      <w:r w:rsidR="00C75B06">
        <w:rPr>
          <w:rFonts w:hint="eastAsia"/>
        </w:rPr>
        <w:t>값</w:t>
      </w:r>
      <w:r w:rsidR="008807FD">
        <w:rPr>
          <w:rFonts w:hint="eastAsia"/>
        </w:rPr>
        <w:t>의</w:t>
      </w:r>
      <w:proofErr w:type="spellEnd"/>
      <w:r w:rsidR="008807FD">
        <w:rPr>
          <w:rFonts w:hint="eastAsia"/>
        </w:rPr>
        <w:t xml:space="preserve"> 구획을 지정해주는 것이 중요하다.</w:t>
      </w:r>
    </w:p>
    <w:p w:rsidR="00A93F93" w:rsidRDefault="00A93F93" w:rsidP="00656A5A">
      <w:r>
        <w:rPr>
          <w:rFonts w:hint="eastAsia"/>
        </w:rPr>
        <w:t>마지막으로, 사용자가 의도한 각 구획 간의 물질 이동 상태에 맞게 $DES에 미분 방정식을 작성하면 된다. 미분 방정식의 각 식은 DADT(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나타내며, 여기서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는 해당 구획의 번호이다. 예를 들어 1번 구획에서 약이 1차 속도로 제거되는 것은 DADT(1)= -KA * A(1)으로 나타낼 수 있다. 여기에서 A(1)</w:t>
      </w:r>
      <w:r>
        <w:t>은</w:t>
      </w:r>
      <w:r>
        <w:rPr>
          <w:rFonts w:hint="eastAsia"/>
        </w:rPr>
        <w:t xml:space="preserve"> 구획 1에서의 시간에 따라 변한다고 가정한 </w:t>
      </w:r>
      <w:proofErr w:type="spellStart"/>
      <w:r>
        <w:rPr>
          <w:rFonts w:hint="eastAsia"/>
        </w:rPr>
        <w:t>내부값</w:t>
      </w:r>
      <w:proofErr w:type="spellEnd"/>
      <w:r>
        <w:rPr>
          <w:rFonts w:hint="eastAsia"/>
        </w:rPr>
        <w:t xml:space="preserve">(약의 양)을 의미한다. $DES 구문 안에서 시간 의존적인 </w:t>
      </w:r>
      <w:proofErr w:type="spellStart"/>
      <w:r>
        <w:rPr>
          <w:rFonts w:hint="eastAsia"/>
        </w:rPr>
        <w:t>파라미터를</w:t>
      </w:r>
      <w:proofErr w:type="spellEnd"/>
      <w:r>
        <w:rPr>
          <w:rFonts w:hint="eastAsia"/>
        </w:rPr>
        <w:t xml:space="preserve"> 추정할 경우, 시간 변수</w:t>
      </w:r>
      <w:r w:rsidR="00C75B06">
        <w:rPr>
          <w:rFonts w:hint="eastAsia"/>
        </w:rPr>
        <w:t>는</w:t>
      </w:r>
      <w:r>
        <w:rPr>
          <w:rFonts w:hint="eastAsia"/>
        </w:rPr>
        <w:t xml:space="preserve"> </w:t>
      </w:r>
      <w:r>
        <w:t>“</w:t>
      </w:r>
      <w:r w:rsidRPr="00A93F93">
        <w:rPr>
          <w:rFonts w:hint="eastAsia"/>
          <w:b/>
        </w:rPr>
        <w:t>T</w:t>
      </w:r>
      <w:r>
        <w:rPr>
          <w:b/>
        </w:rPr>
        <w:t>”</w:t>
      </w:r>
      <w:r>
        <w:rPr>
          <w:rFonts w:hint="eastAsia"/>
          <w:b/>
        </w:rPr>
        <w:t xml:space="preserve"> </w:t>
      </w:r>
      <w:r w:rsidRPr="00A93F93">
        <w:t>로</w:t>
      </w:r>
      <w:r w:rsidRPr="00A93F93">
        <w:rPr>
          <w:rFonts w:hint="eastAsia"/>
        </w:rPr>
        <w:t xml:space="preserve"> 표현하여야 </w:t>
      </w:r>
      <w:r>
        <w:rPr>
          <w:rFonts w:hint="eastAsia"/>
        </w:rPr>
        <w:t xml:space="preserve">하며 이는 </w:t>
      </w:r>
      <w:proofErr w:type="spellStart"/>
      <w:r>
        <w:rPr>
          <w:rFonts w:hint="eastAsia"/>
        </w:rPr>
        <w:t>데이터셋에</w:t>
      </w:r>
      <w:proofErr w:type="spellEnd"/>
      <w:r>
        <w:rPr>
          <w:rFonts w:hint="eastAsia"/>
        </w:rPr>
        <w:t xml:space="preserve"> 주어진 </w:t>
      </w:r>
      <w:proofErr w:type="spellStart"/>
      <w:r>
        <w:rPr>
          <w:rFonts w:hint="eastAsia"/>
        </w:rPr>
        <w:t>이산형의</w:t>
      </w:r>
      <w:proofErr w:type="spellEnd"/>
      <w:r>
        <w:rPr>
          <w:rFonts w:hint="eastAsia"/>
        </w:rPr>
        <w:t xml:space="preserve"> 시간(TIME)</w:t>
      </w:r>
      <w:r>
        <w:t>과</w:t>
      </w:r>
      <w:r>
        <w:rPr>
          <w:rFonts w:hint="eastAsia"/>
        </w:rPr>
        <w:t xml:space="preserve"> 다른 연속변수를 의미한다.</w:t>
      </w:r>
    </w:p>
    <w:p w:rsidR="00910CD6" w:rsidRDefault="00910CD6" w:rsidP="00865B7D">
      <w:pPr>
        <w:jc w:val="left"/>
      </w:pPr>
      <w:r>
        <w:rPr>
          <w:noProof/>
        </w:rPr>
        <w:drawing>
          <wp:inline distT="0" distB="0" distL="0" distR="0" wp14:anchorId="0FD5844B" wp14:editId="692F42B3">
            <wp:extent cx="5731510" cy="3558312"/>
            <wp:effectExtent l="0" t="0" r="254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D6" w:rsidRDefault="00910CD6" w:rsidP="00910CD6">
      <w:pPr>
        <w:jc w:val="center"/>
      </w:pPr>
      <w:r>
        <w:rPr>
          <w:rFonts w:hint="eastAsia"/>
        </w:rPr>
        <w:t>그림5. $DES 구문 적용을 위한 코드 예시</w:t>
      </w:r>
    </w:p>
    <w:p w:rsidR="00910CD6" w:rsidRDefault="0093299D" w:rsidP="00865B7D">
      <w:pPr>
        <w:jc w:val="left"/>
      </w:pPr>
      <w:r>
        <w:rPr>
          <w:noProof/>
        </w:rPr>
        <w:lastRenderedPageBreak/>
        <w:drawing>
          <wp:inline distT="0" distB="0" distL="0" distR="0" wp14:anchorId="7596D294" wp14:editId="2D390A54">
            <wp:extent cx="5731510" cy="3836928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99D" w:rsidRDefault="0093299D" w:rsidP="0093299D">
      <w:pPr>
        <w:jc w:val="center"/>
      </w:pPr>
      <w:r>
        <w:rPr>
          <w:rFonts w:hint="eastAsia"/>
        </w:rPr>
        <w:t>그림6. 2구획 경구모델을 ADVAN5</w:t>
      </w:r>
      <w:r>
        <w:t>로</w:t>
      </w:r>
      <w:r>
        <w:rPr>
          <w:rFonts w:hint="eastAsia"/>
        </w:rPr>
        <w:t xml:space="preserve"> 구현한 코드 예시</w:t>
      </w:r>
    </w:p>
    <w:p w:rsidR="0093299D" w:rsidRDefault="0093299D" w:rsidP="00865B7D">
      <w:pPr>
        <w:jc w:val="left"/>
      </w:pPr>
      <w:r>
        <w:rPr>
          <w:noProof/>
        </w:rPr>
        <w:drawing>
          <wp:inline distT="0" distB="0" distL="0" distR="0" wp14:anchorId="775921A2" wp14:editId="5007490B">
            <wp:extent cx="5731510" cy="3544229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99D" w:rsidRDefault="0093299D" w:rsidP="0093299D">
      <w:pPr>
        <w:jc w:val="center"/>
      </w:pPr>
      <w:r>
        <w:rPr>
          <w:rFonts w:hint="eastAsia"/>
        </w:rPr>
        <w:t>그림7. 2구획 경구모델을 ADVAN6</w:t>
      </w:r>
      <w:r>
        <w:t>로</w:t>
      </w:r>
      <w:r>
        <w:rPr>
          <w:rFonts w:hint="eastAsia"/>
        </w:rPr>
        <w:t xml:space="preserve"> 구현한 코드 예시</w:t>
      </w:r>
    </w:p>
    <w:p w:rsidR="0093299D" w:rsidRDefault="0093299D" w:rsidP="00656A5A">
      <w:r>
        <w:rPr>
          <w:rFonts w:hint="eastAsia"/>
        </w:rPr>
        <w:t>동일한 2구획 경구모델을 일반 선형(ADVAN5) 및 비선형(ADVAN6) ADVAN 코드를 이용하여 추정</w:t>
      </w:r>
      <w:r>
        <w:rPr>
          <w:rFonts w:hint="eastAsia"/>
        </w:rPr>
        <w:lastRenderedPageBreak/>
        <w:t>할 수 있다. 일반 선형 ADVAN</w:t>
      </w:r>
      <w:del w:id="37" w:author="DSYim" w:date="2018-10-18T16:04:00Z">
        <w:r w:rsidDel="00DA138E">
          <w:rPr>
            <w:rFonts w:hint="eastAsia"/>
          </w:rPr>
          <w:delText xml:space="preserve"> </w:delText>
        </w:r>
      </w:del>
      <w:r>
        <w:rPr>
          <w:rFonts w:hint="eastAsia"/>
        </w:rPr>
        <w:t>은 비선형 ADVAN</w:t>
      </w:r>
      <w:del w:id="38" w:author="DSYim" w:date="2018-10-18T16:04:00Z">
        <w:r w:rsidDel="00DA138E">
          <w:rPr>
            <w:rFonts w:hint="eastAsia"/>
          </w:rPr>
          <w:delText xml:space="preserve"> </w:delText>
        </w:r>
      </w:del>
      <w:r>
        <w:rPr>
          <w:rFonts w:hint="eastAsia"/>
        </w:rPr>
        <w:t>에 비하여 더 간단하게 코드를 작성할 수 있으며, 비선형 ADVAN</w:t>
      </w:r>
      <w:del w:id="39" w:author="DSYim" w:date="2018-10-18T16:04:00Z">
        <w:r w:rsidDel="00DA138E">
          <w:rPr>
            <w:rFonts w:hint="eastAsia"/>
          </w:rPr>
          <w:delText xml:space="preserve"> </w:delText>
        </w:r>
      </w:del>
      <w:r>
        <w:rPr>
          <w:rFonts w:hint="eastAsia"/>
        </w:rPr>
        <w:t>은 좀 더 다양한 형태의 약물 동태</w:t>
      </w:r>
      <w:r w:rsidR="00C75B06">
        <w:rPr>
          <w:rFonts w:hint="eastAsia"/>
        </w:rPr>
        <w:t>에</w:t>
      </w:r>
      <w:r>
        <w:rPr>
          <w:rFonts w:hint="eastAsia"/>
        </w:rPr>
        <w:t xml:space="preserve"> 적용할 수 있는 장점이 있</w:t>
      </w:r>
      <w:r w:rsidR="00C75B06">
        <w:rPr>
          <w:rFonts w:hint="eastAsia"/>
        </w:rPr>
        <w:t>으나, $SUBROUTINE 구문에 TOL 명령어를 작성하고 $DES에 각 구획의 물질 이동을 설명하는 미분방정식을 작성하여야 한다.</w:t>
      </w:r>
    </w:p>
    <w:p w:rsidR="006D30F0" w:rsidRDefault="006D30F0" w:rsidP="00865B7D">
      <w:pPr>
        <w:jc w:val="left"/>
      </w:pPr>
    </w:p>
    <w:p w:rsidR="006D30F0" w:rsidRDefault="006D30F0" w:rsidP="00865B7D">
      <w:pPr>
        <w:jc w:val="left"/>
      </w:pPr>
      <w:r>
        <w:rPr>
          <w:rFonts w:hint="eastAsia"/>
        </w:rPr>
        <w:t>참고문헌</w:t>
      </w:r>
    </w:p>
    <w:p w:rsidR="00984137" w:rsidRDefault="00984137" w:rsidP="00984137">
      <w:pPr>
        <w:pStyle w:val="a5"/>
        <w:numPr>
          <w:ilvl w:val="0"/>
          <w:numId w:val="3"/>
        </w:numPr>
        <w:ind w:leftChars="0" w:left="284" w:hanging="284"/>
        <w:jc w:val="left"/>
        <w:rPr>
          <w:ins w:id="40" w:author="홍태곤(임상시험센터)" w:date="2018-10-24T10:21:00Z"/>
          <w:rFonts w:hint="eastAsia"/>
        </w:rPr>
      </w:pPr>
      <w:ins w:id="41" w:author="홍태곤(임상시험센터)" w:date="2018-10-24T10:21:00Z">
        <w:r w:rsidRPr="00D225E5">
          <w:rPr>
            <w:rFonts w:hint="eastAsia"/>
          </w:rPr>
          <w:t xml:space="preserve">Beal SL, </w:t>
        </w:r>
        <w:proofErr w:type="spellStart"/>
        <w:r w:rsidRPr="00D225E5">
          <w:rPr>
            <w:rFonts w:hint="eastAsia"/>
          </w:rPr>
          <w:t>Shenier</w:t>
        </w:r>
        <w:proofErr w:type="spellEnd"/>
        <w:r w:rsidRPr="00D225E5">
          <w:rPr>
            <w:rFonts w:hint="eastAsia"/>
          </w:rPr>
          <w:t xml:space="preserve"> LB, </w:t>
        </w:r>
        <w:proofErr w:type="spellStart"/>
        <w:r w:rsidRPr="00D225E5">
          <w:rPr>
            <w:rFonts w:hint="eastAsia"/>
          </w:rPr>
          <w:t>Boeckmann</w:t>
        </w:r>
        <w:proofErr w:type="spellEnd"/>
        <w:r w:rsidRPr="00D225E5">
          <w:rPr>
            <w:rFonts w:hint="eastAsia"/>
          </w:rPr>
          <w:t xml:space="preserve"> AJ, Bauer RJ, editors. 1989 NONMEM 7.4.0 Users Guides </w:t>
        </w:r>
        <w:r w:rsidRPr="00D225E5">
          <w:t>–</w:t>
        </w:r>
        <w:r>
          <w:rPr>
            <w:rFonts w:hint="eastAsia"/>
          </w:rPr>
          <w:t xml:space="preserve"> Part </w:t>
        </w:r>
      </w:ins>
      <w:ins w:id="42" w:author="홍태곤(임상시험센터)" w:date="2018-10-24T10:22:00Z">
        <w:r>
          <w:rPr>
            <w:rFonts w:hint="eastAsia"/>
          </w:rPr>
          <w:t>VI</w:t>
        </w:r>
      </w:ins>
      <w:ins w:id="43" w:author="홍태곤(임상시험센터)" w:date="2018-10-24T10:21:00Z">
        <w:r w:rsidRPr="00D225E5">
          <w:rPr>
            <w:rFonts w:hint="eastAsia"/>
          </w:rPr>
          <w:t xml:space="preserve">. (1989-2018). ICON Development Solutions, Hanover. </w:t>
        </w:r>
        <w:r w:rsidRPr="00D225E5">
          <w:t>P</w:t>
        </w:r>
        <w:r w:rsidRPr="00D225E5">
          <w:rPr>
            <w:rFonts w:hint="eastAsia"/>
          </w:rPr>
          <w:t>1</w:t>
        </w:r>
      </w:ins>
      <w:ins w:id="44" w:author="홍태곤(임상시험센터)" w:date="2018-10-24T10:22:00Z">
        <w:r>
          <w:rPr>
            <w:rFonts w:hint="eastAsia"/>
          </w:rPr>
          <w:t>11</w:t>
        </w:r>
      </w:ins>
      <w:ins w:id="45" w:author="홍태곤(임상시험센터)" w:date="2018-10-24T10:21:00Z">
        <w:r w:rsidRPr="00D225E5">
          <w:rPr>
            <w:rFonts w:hint="eastAsia"/>
          </w:rPr>
          <w:t>.</w:t>
        </w:r>
      </w:ins>
    </w:p>
    <w:p w:rsidR="00D225E5" w:rsidRDefault="00D225E5" w:rsidP="006D30F0">
      <w:pPr>
        <w:pStyle w:val="a5"/>
        <w:numPr>
          <w:ilvl w:val="0"/>
          <w:numId w:val="3"/>
        </w:numPr>
        <w:ind w:leftChars="0" w:left="284" w:hanging="284"/>
        <w:jc w:val="left"/>
      </w:pPr>
      <w:proofErr w:type="spellStart"/>
      <w:r>
        <w:rPr>
          <w:rFonts w:hint="eastAsia"/>
        </w:rPr>
        <w:t>Bonate</w:t>
      </w:r>
      <w:proofErr w:type="spellEnd"/>
      <w:r>
        <w:rPr>
          <w:rFonts w:hint="eastAsia"/>
        </w:rPr>
        <w:t xml:space="preserve"> PL. Pharmacokinetic-</w:t>
      </w:r>
      <w:proofErr w:type="spellStart"/>
      <w:r>
        <w:rPr>
          <w:rFonts w:hint="eastAsia"/>
        </w:rPr>
        <w:t>Pharmacodynamic</w:t>
      </w:r>
      <w:proofErr w:type="spellEnd"/>
      <w:r>
        <w:rPr>
          <w:rFonts w:hint="eastAsia"/>
        </w:rPr>
        <w:t xml:space="preserve"> Modeling and Simulation. 2</w:t>
      </w:r>
      <w:r w:rsidRPr="00D225E5">
        <w:rPr>
          <w:rFonts w:hint="eastAsia"/>
          <w:vertAlign w:val="superscript"/>
        </w:rPr>
        <w:t>nd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ed</w:t>
      </w:r>
      <w:proofErr w:type="gramEnd"/>
      <w:r>
        <w:rPr>
          <w:rFonts w:hint="eastAsia"/>
        </w:rPr>
        <w:t xml:space="preserve">. New York: Springer Science + Business Media, LLC; 2011. </w:t>
      </w:r>
      <w:r>
        <w:t>P</w:t>
      </w:r>
      <w:r>
        <w:rPr>
          <w:rFonts w:hint="eastAsia"/>
        </w:rPr>
        <w:t>605.</w:t>
      </w:r>
    </w:p>
    <w:p w:rsidR="00B52949" w:rsidRPr="00D225E5" w:rsidRDefault="00656A5A" w:rsidP="00B52949">
      <w:pPr>
        <w:pStyle w:val="a5"/>
        <w:numPr>
          <w:ilvl w:val="0"/>
          <w:numId w:val="3"/>
        </w:numPr>
        <w:ind w:leftChars="0" w:left="284" w:hanging="284"/>
        <w:jc w:val="left"/>
      </w:pPr>
      <w:r w:rsidRPr="00D225E5">
        <w:rPr>
          <w:rFonts w:hint="eastAsia"/>
        </w:rPr>
        <w:t xml:space="preserve">Beal SL, </w:t>
      </w:r>
      <w:proofErr w:type="spellStart"/>
      <w:r w:rsidRPr="00D225E5">
        <w:rPr>
          <w:rFonts w:hint="eastAsia"/>
        </w:rPr>
        <w:t>Shenier</w:t>
      </w:r>
      <w:proofErr w:type="spellEnd"/>
      <w:r w:rsidRPr="00D225E5">
        <w:rPr>
          <w:rFonts w:hint="eastAsia"/>
        </w:rPr>
        <w:t xml:space="preserve"> LB, </w:t>
      </w:r>
      <w:proofErr w:type="spellStart"/>
      <w:r w:rsidRPr="00D225E5">
        <w:rPr>
          <w:rFonts w:hint="eastAsia"/>
        </w:rPr>
        <w:t>Boeckmann</w:t>
      </w:r>
      <w:proofErr w:type="spellEnd"/>
      <w:r w:rsidRPr="00D225E5">
        <w:rPr>
          <w:rFonts w:hint="eastAsia"/>
        </w:rPr>
        <w:t xml:space="preserve"> AJ, Bauer RJ, editors. 1989 NONMEM 7.4.0 Users Guides </w:t>
      </w:r>
      <w:r w:rsidRPr="00D225E5">
        <w:t>–</w:t>
      </w:r>
      <w:r w:rsidRPr="00D225E5">
        <w:rPr>
          <w:rFonts w:hint="eastAsia"/>
        </w:rPr>
        <w:t xml:space="preserve"> Part IV. (1989-2018). ICON Development Solutions, Hanover. </w:t>
      </w:r>
      <w:r w:rsidR="00B52949" w:rsidRPr="00D225E5">
        <w:t>P</w:t>
      </w:r>
      <w:r w:rsidRPr="00D225E5">
        <w:rPr>
          <w:rFonts w:hint="eastAsia"/>
        </w:rPr>
        <w:t>106.</w:t>
      </w:r>
    </w:p>
    <w:p w:rsidR="00B52949" w:rsidRPr="0093299D" w:rsidRDefault="00B52949" w:rsidP="00656A5A">
      <w:pPr>
        <w:jc w:val="left"/>
      </w:pPr>
    </w:p>
    <w:sectPr w:rsidR="00B52949" w:rsidRPr="009329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홍태곤(임상시험센터)" w:date="2018-10-24T10:30:00Z" w:initials="TGH">
    <w:p w:rsidR="00984137" w:rsidRDefault="00984137">
      <w:pPr>
        <w:pStyle w:val="a7"/>
      </w:pPr>
      <w:r>
        <w:rPr>
          <w:rStyle w:val="a6"/>
        </w:rPr>
        <w:annotationRef/>
      </w:r>
      <w:r>
        <w:rPr>
          <w:rFonts w:hint="eastAsia"/>
        </w:rPr>
        <w:t xml:space="preserve">NONMEM user guide </w:t>
      </w:r>
      <w:r>
        <w:t>–</w:t>
      </w:r>
      <w:r>
        <w:rPr>
          <w:rFonts w:hint="eastAsia"/>
        </w:rPr>
        <w:t xml:space="preserve"> Part VI 111 페이지 내용 참고하였습니다. </w:t>
      </w:r>
      <w:proofErr w:type="spellStart"/>
      <w:r>
        <w:rPr>
          <w:rFonts w:hint="eastAsia"/>
        </w:rPr>
        <w:t>레퍼런스로</w:t>
      </w:r>
      <w:proofErr w:type="spellEnd"/>
      <w:r>
        <w:rPr>
          <w:rFonts w:hint="eastAsia"/>
        </w:rPr>
        <w:t xml:space="preserve"> 추가하</w:t>
      </w:r>
      <w:r w:rsidR="00413BA6">
        <w:rPr>
          <w:rFonts w:hint="eastAsia"/>
        </w:rPr>
        <w:t>고 순서 수정하였습니다.</w:t>
      </w:r>
      <w:bookmarkStart w:id="5" w:name="_GoBack"/>
      <w:bookmarkEnd w:id="5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53A44"/>
    <w:multiLevelType w:val="hybridMultilevel"/>
    <w:tmpl w:val="3662D0BC"/>
    <w:lvl w:ilvl="0" w:tplc="9DAAE9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F173423"/>
    <w:multiLevelType w:val="hybridMultilevel"/>
    <w:tmpl w:val="E0A23D46"/>
    <w:lvl w:ilvl="0" w:tplc="B2CAA1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9E76348"/>
    <w:multiLevelType w:val="hybridMultilevel"/>
    <w:tmpl w:val="E0A23D46"/>
    <w:lvl w:ilvl="0" w:tplc="B2CAA1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SYim">
    <w15:presenceInfo w15:providerId="None" w15:userId="DSYi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E05"/>
    <w:rsid w:val="00087E6B"/>
    <w:rsid w:val="001211D7"/>
    <w:rsid w:val="00154AB1"/>
    <w:rsid w:val="00171CC5"/>
    <w:rsid w:val="001D59BA"/>
    <w:rsid w:val="002430E9"/>
    <w:rsid w:val="00247E70"/>
    <w:rsid w:val="00265177"/>
    <w:rsid w:val="00266CC9"/>
    <w:rsid w:val="002710CE"/>
    <w:rsid w:val="002857D7"/>
    <w:rsid w:val="002C7691"/>
    <w:rsid w:val="002E58DC"/>
    <w:rsid w:val="002F164A"/>
    <w:rsid w:val="00362668"/>
    <w:rsid w:val="003948F7"/>
    <w:rsid w:val="00411C00"/>
    <w:rsid w:val="00413BA6"/>
    <w:rsid w:val="00423EB1"/>
    <w:rsid w:val="00461390"/>
    <w:rsid w:val="00465B35"/>
    <w:rsid w:val="004A40EF"/>
    <w:rsid w:val="004E32FB"/>
    <w:rsid w:val="004F0F48"/>
    <w:rsid w:val="00527E0E"/>
    <w:rsid w:val="005A40F8"/>
    <w:rsid w:val="00656A5A"/>
    <w:rsid w:val="00657625"/>
    <w:rsid w:val="00664A66"/>
    <w:rsid w:val="006C6E05"/>
    <w:rsid w:val="006D30F0"/>
    <w:rsid w:val="006F1C3A"/>
    <w:rsid w:val="007945DD"/>
    <w:rsid w:val="007C1131"/>
    <w:rsid w:val="008075B7"/>
    <w:rsid w:val="00813FEE"/>
    <w:rsid w:val="00831C0F"/>
    <w:rsid w:val="00837B1C"/>
    <w:rsid w:val="00865B7D"/>
    <w:rsid w:val="008807FD"/>
    <w:rsid w:val="0089134F"/>
    <w:rsid w:val="00892E27"/>
    <w:rsid w:val="008E4860"/>
    <w:rsid w:val="00910CD6"/>
    <w:rsid w:val="00932084"/>
    <w:rsid w:val="0093299D"/>
    <w:rsid w:val="009620F1"/>
    <w:rsid w:val="00971982"/>
    <w:rsid w:val="00984137"/>
    <w:rsid w:val="00A16128"/>
    <w:rsid w:val="00A34B5A"/>
    <w:rsid w:val="00A50A7E"/>
    <w:rsid w:val="00A70ACD"/>
    <w:rsid w:val="00A93F93"/>
    <w:rsid w:val="00AD2A0E"/>
    <w:rsid w:val="00AE441B"/>
    <w:rsid w:val="00B52949"/>
    <w:rsid w:val="00B55533"/>
    <w:rsid w:val="00B61773"/>
    <w:rsid w:val="00B71981"/>
    <w:rsid w:val="00B75C6F"/>
    <w:rsid w:val="00BC49E8"/>
    <w:rsid w:val="00BF04D6"/>
    <w:rsid w:val="00C75B06"/>
    <w:rsid w:val="00CA67AE"/>
    <w:rsid w:val="00D225E5"/>
    <w:rsid w:val="00D52104"/>
    <w:rsid w:val="00DA138E"/>
    <w:rsid w:val="00DC155E"/>
    <w:rsid w:val="00E038EA"/>
    <w:rsid w:val="00E646AE"/>
    <w:rsid w:val="00E94556"/>
    <w:rsid w:val="00EF5DB0"/>
    <w:rsid w:val="00F32358"/>
    <w:rsid w:val="00F647C3"/>
    <w:rsid w:val="00FC3250"/>
    <w:rsid w:val="00FF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32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E32FB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865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F0F48"/>
    <w:pPr>
      <w:ind w:leftChars="400" w:left="800"/>
    </w:pPr>
  </w:style>
  <w:style w:type="character" w:styleId="a6">
    <w:name w:val="annotation reference"/>
    <w:basedOn w:val="a0"/>
    <w:uiPriority w:val="99"/>
    <w:semiHidden/>
    <w:unhideWhenUsed/>
    <w:rsid w:val="00984137"/>
    <w:rPr>
      <w:sz w:val="18"/>
      <w:szCs w:val="18"/>
    </w:rPr>
  </w:style>
  <w:style w:type="paragraph" w:styleId="a7">
    <w:name w:val="annotation text"/>
    <w:basedOn w:val="a"/>
    <w:link w:val="Char0"/>
    <w:uiPriority w:val="99"/>
    <w:semiHidden/>
    <w:unhideWhenUsed/>
    <w:rsid w:val="00984137"/>
    <w:pPr>
      <w:jc w:val="left"/>
    </w:pPr>
  </w:style>
  <w:style w:type="character" w:customStyle="1" w:styleId="Char0">
    <w:name w:val="메모 텍스트 Char"/>
    <w:basedOn w:val="a0"/>
    <w:link w:val="a7"/>
    <w:uiPriority w:val="99"/>
    <w:semiHidden/>
    <w:rsid w:val="00984137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984137"/>
    <w:rPr>
      <w:b/>
      <w:bCs/>
    </w:rPr>
  </w:style>
  <w:style w:type="character" w:customStyle="1" w:styleId="Char1">
    <w:name w:val="메모 주제 Char"/>
    <w:basedOn w:val="Char0"/>
    <w:link w:val="a8"/>
    <w:uiPriority w:val="99"/>
    <w:semiHidden/>
    <w:rsid w:val="0098413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32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E32FB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865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F0F48"/>
    <w:pPr>
      <w:ind w:leftChars="400" w:left="800"/>
    </w:pPr>
  </w:style>
  <w:style w:type="character" w:styleId="a6">
    <w:name w:val="annotation reference"/>
    <w:basedOn w:val="a0"/>
    <w:uiPriority w:val="99"/>
    <w:semiHidden/>
    <w:unhideWhenUsed/>
    <w:rsid w:val="00984137"/>
    <w:rPr>
      <w:sz w:val="18"/>
      <w:szCs w:val="18"/>
    </w:rPr>
  </w:style>
  <w:style w:type="paragraph" w:styleId="a7">
    <w:name w:val="annotation text"/>
    <w:basedOn w:val="a"/>
    <w:link w:val="Char0"/>
    <w:uiPriority w:val="99"/>
    <w:semiHidden/>
    <w:unhideWhenUsed/>
    <w:rsid w:val="00984137"/>
    <w:pPr>
      <w:jc w:val="left"/>
    </w:pPr>
  </w:style>
  <w:style w:type="character" w:customStyle="1" w:styleId="Char0">
    <w:name w:val="메모 텍스트 Char"/>
    <w:basedOn w:val="a0"/>
    <w:link w:val="a7"/>
    <w:uiPriority w:val="99"/>
    <w:semiHidden/>
    <w:rsid w:val="00984137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984137"/>
    <w:rPr>
      <w:b/>
      <w:bCs/>
    </w:rPr>
  </w:style>
  <w:style w:type="character" w:customStyle="1" w:styleId="Char1">
    <w:name w:val="메모 주제 Char"/>
    <w:basedOn w:val="Char0"/>
    <w:link w:val="a8"/>
    <w:uiPriority w:val="99"/>
    <w:semiHidden/>
    <w:rsid w:val="009841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연세의료원</Company>
  <LinksUpToDate>false</LinksUpToDate>
  <CharactersWithSpaces>5064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홍태곤(임상시험센터)</dc:creator>
  <cp:lastModifiedBy>홍태곤(임상시험센터)</cp:lastModifiedBy>
  <cp:revision>5</cp:revision>
  <cp:lastPrinted>2018-08-30T02:57:00Z</cp:lastPrinted>
  <dcterms:created xsi:type="dcterms:W3CDTF">2018-10-18T06:41:00Z</dcterms:created>
  <dcterms:modified xsi:type="dcterms:W3CDTF">2018-10-24T01:30:00Z</dcterms:modified>
</cp:coreProperties>
</file>